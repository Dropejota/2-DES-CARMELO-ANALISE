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04BE2" w14:textId="77777777" w:rsidR="008C1A34" w:rsidRDefault="008C1A3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C1A34" w14:paraId="384D9F9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D81" w14:textId="77777777" w:rsidR="008C1A34" w:rsidRDefault="008C1A34">
            <w:pPr>
              <w:rPr>
                <w:rFonts w:ascii="Arial" w:eastAsia="Arial" w:hAnsi="Arial" w:cs="Arial"/>
              </w:rPr>
            </w:pPr>
          </w:p>
          <w:p w14:paraId="3227B4BE" w14:textId="77777777" w:rsidR="008C1A34" w:rsidRDefault="00FA6369">
            <w:pPr>
              <w:spacing w:after="160"/>
              <w:jc w:val="center"/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</w:rPr>
              <w:t>PRÉ-PROJETO 2024</w:t>
            </w:r>
          </w:p>
        </w:tc>
      </w:tr>
    </w:tbl>
    <w:p w14:paraId="14EF162E" w14:textId="77777777" w:rsidR="008C1A34" w:rsidRDefault="008C1A34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C1A34" w14:paraId="390006DB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A566" w14:textId="77777777" w:rsidR="008C1A34" w:rsidRDefault="00FA6369">
            <w:pPr>
              <w:spacing w:before="120" w:after="1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NOME:Rodrigo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freitas</w:t>
            </w:r>
            <w:proofErr w:type="spellEnd"/>
            <w:r>
              <w:rPr>
                <w:rFonts w:ascii="Arial" w:eastAsia="Arial" w:hAnsi="Arial" w:cs="Arial"/>
              </w:rPr>
              <w:t xml:space="preserve">                                                                       Nº22</w:t>
            </w:r>
          </w:p>
        </w:tc>
      </w:tr>
      <w:tr w:rsidR="008C1A34" w14:paraId="029343B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E05D" w14:textId="77777777" w:rsidR="008C1A34" w:rsidRDefault="00FA6369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                                                                                          Nº</w:t>
            </w:r>
          </w:p>
        </w:tc>
      </w:tr>
      <w:tr w:rsidR="008C1A34" w14:paraId="17334D7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903CA" w14:textId="77777777" w:rsidR="008C1A34" w:rsidRDefault="00FA6369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TELEFONE:(+55) 45 99999-9999</w:t>
            </w:r>
          </w:p>
        </w:tc>
      </w:tr>
      <w:tr w:rsidR="008C1A34" w14:paraId="7A4FE70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294B" w14:textId="77777777" w:rsidR="008C1A34" w:rsidRDefault="00FA6369">
            <w:pPr>
              <w:spacing w:before="120" w:after="12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E-MAIL:Rodrigo.freitas19@escola.pr.gov.br</w:t>
            </w:r>
            <w:proofErr w:type="gramEnd"/>
          </w:p>
        </w:tc>
      </w:tr>
      <w:tr w:rsidR="008C1A34" w14:paraId="62DD7CF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EE01" w14:textId="77777777" w:rsidR="008C1A34" w:rsidRDefault="00FA6369">
            <w:pPr>
              <w:spacing w:before="120" w:after="120"/>
              <w:rPr>
                <w:rFonts w:ascii="Arial" w:eastAsia="Arial" w:hAnsi="Arial" w:cs="Arial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</w:rPr>
              <w:t>CURSO:Desenvolvimento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de Sistemas</w:t>
            </w:r>
          </w:p>
        </w:tc>
      </w:tr>
      <w:tr w:rsidR="008C1A34" w14:paraId="6F87F9DC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2EEC" w14:textId="77777777" w:rsidR="008C1A34" w:rsidRDefault="00FA6369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</w:t>
            </w:r>
            <w:proofErr w:type="gramStart"/>
            <w:r>
              <w:rPr>
                <w:rFonts w:ascii="Arial" w:eastAsia="Arial" w:hAnsi="Arial" w:cs="Arial"/>
              </w:rPr>
              <w:t>2:F</w:t>
            </w:r>
            <w:proofErr w:type="gramEnd"/>
          </w:p>
        </w:tc>
      </w:tr>
    </w:tbl>
    <w:p w14:paraId="4E895CDD" w14:textId="77777777" w:rsidR="008C1A34" w:rsidRDefault="008C1A34">
      <w:pPr>
        <w:rPr>
          <w:rFonts w:ascii="Arial" w:eastAsia="Arial" w:hAnsi="Arial" w:cs="Arial"/>
          <w:b/>
        </w:rPr>
      </w:pPr>
    </w:p>
    <w:p w14:paraId="06BC7284" w14:textId="77777777" w:rsidR="008C1A34" w:rsidRDefault="00FA6369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>s) É OBRIGATÓRIO EM ANEXO AO PRÉ-PROJETO, NO MÍNIMO UMA TELA DE INTERFACE (TELA PRINCIPAL) JUNTO AO PROJETO.</w:t>
      </w:r>
    </w:p>
    <w:p w14:paraId="0681D878" w14:textId="77777777" w:rsidR="008C1A34" w:rsidRDefault="008C1A34">
      <w:pPr>
        <w:rPr>
          <w:rFonts w:ascii="Arial" w:eastAsia="Arial" w:hAnsi="Arial" w:cs="Arial"/>
          <w:b/>
        </w:rPr>
      </w:pPr>
    </w:p>
    <w:p w14:paraId="3E5A3502" w14:textId="77777777" w:rsidR="008C1A34" w:rsidRDefault="00FA636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C1A34" w14:paraId="790C73A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05729" w14:textId="77777777" w:rsidR="008C1A34" w:rsidRDefault="00FA6369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Tênis Sport</w:t>
            </w:r>
          </w:p>
        </w:tc>
      </w:tr>
    </w:tbl>
    <w:p w14:paraId="6DBE54AA" w14:textId="77777777" w:rsidR="008C1A34" w:rsidRDefault="008C1A34">
      <w:pPr>
        <w:rPr>
          <w:rFonts w:ascii="Arial" w:eastAsia="Arial" w:hAnsi="Arial" w:cs="Arial"/>
        </w:rPr>
      </w:pPr>
    </w:p>
    <w:p w14:paraId="39C2ED2D" w14:textId="77777777" w:rsidR="008C1A34" w:rsidRDefault="00FA63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C1A34" w14:paraId="32A69DE1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B516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commentRangeStart w:id="1"/>
            <w:r>
              <w:rPr>
                <w:rFonts w:ascii="Arial" w:eastAsia="Arial" w:hAnsi="Arial" w:cs="Arial"/>
              </w:rPr>
              <w:t>Nosso</w:t>
            </w:r>
            <w:commentRangeEnd w:id="1"/>
            <w:r w:rsidR="004D7838">
              <w:rPr>
                <w:rStyle w:val="Refdecomentrio"/>
              </w:rPr>
              <w:commentReference w:id="1"/>
            </w:r>
            <w:r>
              <w:rPr>
                <w:rFonts w:ascii="Arial" w:eastAsia="Arial" w:hAnsi="Arial" w:cs="Arial"/>
              </w:rPr>
              <w:t xml:space="preserve"> site é o destino definitivo para entusiastas do tênis de mesa que buscam raquetes de alta qualidade e desempenho. Aqui, oferecemos uma ampla seleção de raquete</w:t>
            </w:r>
            <w:r>
              <w:rPr>
                <w:rFonts w:ascii="Arial" w:eastAsia="Arial" w:hAnsi="Arial" w:cs="Arial"/>
              </w:rPr>
              <w:t>s projetadas para atender às necessidades de jogadores de todos os níveis, des</w:t>
            </w:r>
            <w:r w:rsidR="004D7838">
              <w:rPr>
                <w:rFonts w:ascii="Arial" w:eastAsia="Arial" w:hAnsi="Arial" w:cs="Arial"/>
              </w:rPr>
              <w:t xml:space="preserve">de iniciantes até profissionais. </w:t>
            </w:r>
            <w:r>
              <w:rPr>
                <w:rFonts w:ascii="Arial" w:eastAsia="Arial" w:hAnsi="Arial" w:cs="Arial"/>
              </w:rPr>
              <w:t>Explore nossa extensa gama de raquetes de tênis de mesa, cuidadosamente selecionadas de marcas reconhecidas mundialmente.</w:t>
            </w:r>
            <w:r>
              <w:rPr>
                <w:rFonts w:ascii="Arial" w:eastAsia="Arial" w:hAnsi="Arial" w:cs="Arial"/>
              </w:rPr>
              <w:t xml:space="preserve"> Descubra modelos para diferentes estilos de jogo, velocidade, controle e efeitos.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Utilize nossos guias detalhados para encontrar a raquete perfeita para seu estilo de jogo e nível de habilidade. Oferecemos informações sobre característi</w:t>
            </w:r>
            <w:r>
              <w:rPr>
                <w:rFonts w:ascii="Arial" w:eastAsia="Arial" w:hAnsi="Arial" w:cs="Arial"/>
              </w:rPr>
              <w:t>cas como camadas da raquete, tipos de borrachas e classificações de velocidade e controle.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Além de raquetes, oferecemos uma variedade de acessórios essenciais como borrachas, bolsas para transporte, bolas de tênis de mesa e redes. G</w:t>
            </w:r>
            <w:r>
              <w:rPr>
                <w:rFonts w:ascii="Arial" w:eastAsia="Arial" w:hAnsi="Arial" w:cs="Arial"/>
              </w:rPr>
              <w:t>arantimos que você tenha tudo o que precisa para melhorar seu jogo.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Leia análises detalhadas de nossos produtos feitas por especialistas e por clientes reais. </w:t>
            </w:r>
            <w:r>
              <w:rPr>
                <w:rFonts w:ascii="Arial" w:eastAsia="Arial" w:hAnsi="Arial" w:cs="Arial"/>
              </w:rPr>
              <w:lastRenderedPageBreak/>
              <w:t>Compare diferentes raquetes com base em desempenho, durabilidade e custo-</w:t>
            </w:r>
            <w:r>
              <w:rPr>
                <w:rFonts w:ascii="Arial" w:eastAsia="Arial" w:hAnsi="Arial" w:cs="Arial"/>
              </w:rPr>
              <w:t>benefício para fazer uma escolha informada.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Nosso compromisso com a satisfação do cliente é incomparável. Oferecemos suporte dedicado para ajudá-lo a escolher a raquete certa, responder perguntas sobre produtos e garantir u</w:t>
            </w:r>
            <w:r>
              <w:rPr>
                <w:rFonts w:ascii="Arial" w:eastAsia="Arial" w:hAnsi="Arial" w:cs="Arial"/>
              </w:rPr>
              <w:t>ma experiência de compra tranquila.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Mantenha-se atualizado com nossas ofertas especiais, descontos sazonais e promoções exclusivas. Inscreva-se em </w:t>
            </w:r>
            <w:proofErr w:type="gramStart"/>
            <w:r>
              <w:rPr>
                <w:rFonts w:ascii="Arial" w:eastAsia="Arial" w:hAnsi="Arial" w:cs="Arial"/>
              </w:rPr>
              <w:t>nossa newsletter</w:t>
            </w:r>
            <w:proofErr w:type="gramEnd"/>
            <w:r>
              <w:rPr>
                <w:rFonts w:ascii="Arial" w:eastAsia="Arial" w:hAnsi="Arial" w:cs="Arial"/>
              </w:rPr>
              <w:t xml:space="preserve"> para receber novidades sobre lançamentos de produtos e event</w:t>
            </w:r>
            <w:r>
              <w:rPr>
                <w:rFonts w:ascii="Arial" w:eastAsia="Arial" w:hAnsi="Arial" w:cs="Arial"/>
              </w:rPr>
              <w:t>os.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Navegue em um ambiente seguro e fácil de usar, onde você pode fazer compras com confiança. Oferecemos opções de pagamento seguras e envio rápido para garantir que sua raquete esteja em suas mãos o mais rápido possível.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De</w:t>
            </w:r>
            <w:r>
              <w:rPr>
                <w:rFonts w:ascii="Arial" w:eastAsia="Arial" w:hAnsi="Arial" w:cs="Arial"/>
              </w:rPr>
              <w:t>scubra o poder de uma raquete de tênis de mesa de alta qualidade e melhore seu jogo hoje mesmo. Esteja você jogando por diversão, competindo em torneios locais ou buscando se tornar um jogador profissional, estamos aqui para equipá-lo com as melhores ferra</w:t>
            </w:r>
            <w:r>
              <w:rPr>
                <w:rFonts w:ascii="Arial" w:eastAsia="Arial" w:hAnsi="Arial" w:cs="Arial"/>
              </w:rPr>
              <w:t>mentas. Explore nosso site e encontre a raquete perfeita para elevar seu desempenho no tênis de mesa!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 w:rsidR="004D7838" w:rsidRPr="004D7838">
              <w:rPr>
                <w:rFonts w:ascii="Arial" w:eastAsia="Arial" w:hAnsi="Arial" w:cs="Arial"/>
              </w:rPr>
              <w:t>Muitas vezes, empreendedores iniciam negócios relacionados a esportes porque têm uma paixão genuína pelo tênis de mesa. Isso pode motivá-los a compartilhar seu entusiasmo com outros jogadores e entusiastas. Observar uma demanda não totalmente atendida no mercado de raquetes de tênis de mesa pode ser um motivador. A falta de opções específicas ou de qualidade pode ser uma oportunidade para oferecer produtos melhores e mais diversificados. O mercado de equipamentos esportivos, incluindo raquetes de tênis de mesa, pode oferecer oportunidades lucrativas. A venda de produtos com margens de lucro adequadas pode ser um fator motivador para empreendedores. Ter experiência pessoal no esporte pode proporcionar insights valiosos sobre quais produtos são mais procurados e apreciados pelos jogadores.</w:t>
            </w:r>
          </w:p>
          <w:p w14:paraId="705CC962" w14:textId="77777777" w:rsidR="008C1A34" w:rsidRDefault="008C1A34">
            <w:pPr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3D037C28" w14:textId="77777777" w:rsidR="008C1A34" w:rsidRDefault="00FA63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C1A34" w14:paraId="5CE17DB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E5F2" w14:textId="77777777" w:rsidR="008C1A34" w:rsidRDefault="00FA6369" w:rsidP="004D7838">
            <w:pPr>
              <w:spacing w:before="240" w:after="240"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mercado de equipamentos esportivos é competitivo, com várias marcas estabelecidas e novos concor</w:t>
            </w:r>
            <w:r>
              <w:rPr>
                <w:rFonts w:ascii="Arial" w:eastAsia="Arial" w:hAnsi="Arial" w:cs="Arial"/>
              </w:rPr>
              <w:t>rentes surgindo constantemente. Destacar-se e atrair clientes pode ser um desafio significativo.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Gerenciar o estoque de raquetes, acessórios e outros produtos, além de garantir um sistema eficiente de envio e entrega, pode ser com</w:t>
            </w:r>
            <w:r>
              <w:rPr>
                <w:rFonts w:ascii="Arial" w:eastAsia="Arial" w:hAnsi="Arial" w:cs="Arial"/>
              </w:rPr>
              <w:t>plexo e exigir investimen</w:t>
            </w:r>
            <w:r w:rsidR="004D7838">
              <w:rPr>
                <w:rFonts w:ascii="Arial" w:eastAsia="Arial" w:hAnsi="Arial" w:cs="Arial"/>
              </w:rPr>
              <w:t xml:space="preserve">tos significativos em logística. </w:t>
            </w:r>
            <w:r>
              <w:rPr>
                <w:rFonts w:ascii="Arial" w:eastAsia="Arial" w:hAnsi="Arial" w:cs="Arial"/>
              </w:rPr>
              <w:t>Controlar o estoque para garantir que sempre haja disponibilidade dos produtos mais populares, sem acumular excesso de mercadorias, é essencial para evitar perdas financeir</w:t>
            </w:r>
            <w:r>
              <w:rPr>
                <w:rFonts w:ascii="Arial" w:eastAsia="Arial" w:hAnsi="Arial" w:cs="Arial"/>
              </w:rPr>
              <w:t>as.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Serviço ao Cliente</w:t>
            </w:r>
            <w:r>
              <w:rPr>
                <w:rFonts w:ascii="Arial" w:eastAsia="Arial" w:hAnsi="Arial" w:cs="Arial"/>
              </w:rPr>
              <w:t xml:space="preserve">: A satisfação do cliente é </w:t>
            </w:r>
            <w:r>
              <w:rPr>
                <w:rFonts w:ascii="Arial" w:eastAsia="Arial" w:hAnsi="Arial" w:cs="Arial"/>
              </w:rPr>
              <w:lastRenderedPageBreak/>
              <w:t>crucial para o sucesso de qualquer negócio de comércio eletrônico. Garantir um excelente atendimento ao cliente, resolver problemas prontamente e gerenciar devoluções e trocas são aspectos críticos.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Promover o site e atrair tráfego qualificado exigirá estratégias de marketing digital bem planejadas, incluindo SEO, mídia social, campanhas pagas e colaborações com influenciadores.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Manter um equilíbrio saudável entre receit</w:t>
            </w:r>
            <w:r>
              <w:rPr>
                <w:rFonts w:ascii="Arial" w:eastAsia="Arial" w:hAnsi="Arial" w:cs="Arial"/>
              </w:rPr>
              <w:t>as e despesas, gerenciar fluxo de caixa e estar ciente das margens de lucro em um mercado competitivo são desafios constantes.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O mercado de esportes e tecnologia está sempre mudando. Acompanhar as tendências emergentes, novas tecnologi</w:t>
            </w:r>
            <w:r>
              <w:rPr>
                <w:rFonts w:ascii="Arial" w:eastAsia="Arial" w:hAnsi="Arial" w:cs="Arial"/>
              </w:rPr>
              <w:t>as em equipamentos esportivos e as preferências dos consumidores é essencial para permanecer relevante.</w:t>
            </w:r>
            <w:r w:rsidR="004D7838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Embora iniciar um site de vendas de raquetes de tênis de mesa possa ser um empreendimento empolgante e gratificante para aqueles apaixonados pelo esport</w:t>
            </w:r>
            <w:r>
              <w:rPr>
                <w:rFonts w:ascii="Arial" w:eastAsia="Arial" w:hAnsi="Arial" w:cs="Arial"/>
              </w:rPr>
              <w:t>e, é crucial estar preparado para enfrentar esses desafios com planejamento estratégico e comprometimento.</w:t>
            </w:r>
          </w:p>
          <w:p w14:paraId="3B883F78" w14:textId="77777777" w:rsidR="008C1A34" w:rsidRDefault="008C1A34">
            <w:pPr>
              <w:rPr>
                <w:rFonts w:ascii="Arial" w:eastAsia="Arial" w:hAnsi="Arial" w:cs="Arial"/>
              </w:rPr>
            </w:pPr>
          </w:p>
          <w:p w14:paraId="74F7AE2A" w14:textId="77777777" w:rsidR="008C1A34" w:rsidRDefault="008C1A34">
            <w:pPr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51A0A414" w14:textId="77777777" w:rsidR="008C1A34" w:rsidRDefault="008C1A34">
      <w:pPr>
        <w:rPr>
          <w:rFonts w:ascii="Arial" w:eastAsia="Arial" w:hAnsi="Arial" w:cs="Arial"/>
        </w:rPr>
      </w:pPr>
    </w:p>
    <w:p w14:paraId="1AC381DD" w14:textId="77777777" w:rsidR="008C1A34" w:rsidRDefault="008C1A34">
      <w:pPr>
        <w:rPr>
          <w:rFonts w:ascii="Arial" w:eastAsia="Arial" w:hAnsi="Arial" w:cs="Arial"/>
        </w:rPr>
      </w:pPr>
    </w:p>
    <w:p w14:paraId="5959B2A8" w14:textId="77777777" w:rsidR="008C1A34" w:rsidRDefault="008C1A34">
      <w:pPr>
        <w:rPr>
          <w:rFonts w:ascii="Arial" w:eastAsia="Arial" w:hAnsi="Arial" w:cs="Arial"/>
        </w:rPr>
      </w:pPr>
    </w:p>
    <w:p w14:paraId="6127B9C9" w14:textId="77777777" w:rsidR="008C1A34" w:rsidRDefault="00FA6369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C1A34" w14:paraId="731C713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3D4B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Análise de projetos e sistemas:</w:t>
            </w:r>
            <w:r w:rsidR="004D7838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 análise e projeto de sistemas (APS) é uma disciplina essencial na área de ciência da computação, engenharia de software e sistemas de informação. Ela serve principalmente para facilitar o desenvolvimento eficiente e eficaz de sistemas de software. </w:t>
            </w:r>
          </w:p>
          <w:p w14:paraId="7FAF47F3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Banco</w:t>
            </w:r>
            <w:r>
              <w:rPr>
                <w:rFonts w:ascii="Arial" w:eastAsia="Arial" w:hAnsi="Arial" w:cs="Arial"/>
                <w:b/>
              </w:rPr>
              <w:t xml:space="preserve"> de dados:</w:t>
            </w:r>
            <w:r w:rsidR="004D7838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A disciplina de Banco de Dados, frequentemente ensinada em cursos de ciência da computação, engenharia de software e sistemas de informação, serve principalmente para preparar os estudantes para entender e aplicar os princípios fundamentais relac</w:t>
            </w:r>
            <w:r>
              <w:rPr>
                <w:rFonts w:ascii="Arial" w:eastAsia="Arial" w:hAnsi="Arial" w:cs="Arial"/>
              </w:rPr>
              <w:t>ionados ao gerenciamento de dados.</w:t>
            </w:r>
          </w:p>
          <w:p w14:paraId="02683017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 design:</w:t>
            </w:r>
            <w:r w:rsidR="004D7838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O Web design, ou design de websites, serve para criar interfaces visuais atraentes e funcionais para páginas na web, design é essencial para criar websites visualmente atraentes, funcionais e eficazes. Ele comb</w:t>
            </w:r>
            <w:r>
              <w:rPr>
                <w:rFonts w:ascii="Arial" w:eastAsia="Arial" w:hAnsi="Arial" w:cs="Arial"/>
              </w:rPr>
              <w:t>ina aspectos de design visual, usabilidade, tecnologia e estratégia para criar uma presença online que não apenas atraia visitantes, mas também os envolva e os motive a realizar ações desejadas.</w:t>
            </w:r>
          </w:p>
          <w:p w14:paraId="72098ABD" w14:textId="77777777" w:rsidR="008C1A34" w:rsidRDefault="008C1A34">
            <w:pPr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252F5160" w14:textId="77777777" w:rsidR="008C1A34" w:rsidRDefault="008C1A34">
      <w:pPr>
        <w:rPr>
          <w:rFonts w:ascii="Arial" w:eastAsia="Arial" w:hAnsi="Arial" w:cs="Arial"/>
        </w:rPr>
      </w:pPr>
    </w:p>
    <w:p w14:paraId="23518AFF" w14:textId="77777777" w:rsidR="008C1A34" w:rsidRDefault="00FA63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C1A34" w14:paraId="6E0F90F6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182E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r>
              <w:rPr>
                <w:rFonts w:ascii="Arial" w:eastAsia="Arial" w:hAnsi="Arial" w:cs="Arial"/>
                <w:b/>
              </w:rPr>
              <w:t>objetivo</w:t>
            </w:r>
            <w:r>
              <w:rPr>
                <w:rFonts w:ascii="Arial" w:eastAsia="Arial" w:hAnsi="Arial" w:cs="Arial"/>
              </w:rPr>
              <w:t xml:space="preserve"> é desenvolver um site abrangente e informativo dedicado ao tênis de mesa, proporcionando uma plataforma de referência para entusiastas e praticantes do esporte.</w:t>
            </w:r>
          </w:p>
          <w:p w14:paraId="71025162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Problema Proposto:</w:t>
            </w:r>
            <w:r>
              <w:rPr>
                <w:rFonts w:ascii="Arial" w:eastAsia="Arial" w:hAnsi="Arial" w:cs="Arial"/>
              </w:rPr>
              <w:t xml:space="preserve"> Os usuários estão enfrentando dificuldades para encontrar informações atual</w:t>
            </w:r>
            <w:r>
              <w:rPr>
                <w:rFonts w:ascii="Arial" w:eastAsia="Arial" w:hAnsi="Arial" w:cs="Arial"/>
              </w:rPr>
              <w:t>izadas sobre os principais torneios de tênis de mesa e estão solicitando uma melhor cobertura e detalhamento desses eventos no site.</w:t>
            </w:r>
          </w:p>
          <w:p w14:paraId="00F9110B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Geral:</w:t>
            </w:r>
            <w:r>
              <w:rPr>
                <w:rFonts w:ascii="Arial" w:eastAsia="Arial" w:hAnsi="Arial" w:cs="Arial"/>
              </w:rPr>
              <w:t xml:space="preserve"> Melhorar a cobertura e a divulgação de torneios de tênis de mesa no site para fornecer informações completa</w:t>
            </w:r>
            <w:r>
              <w:rPr>
                <w:rFonts w:ascii="Arial" w:eastAsia="Arial" w:hAnsi="Arial" w:cs="Arial"/>
              </w:rPr>
              <w:t>s e atualizadas aos usuários.</w:t>
            </w:r>
          </w:p>
        </w:tc>
      </w:tr>
    </w:tbl>
    <w:p w14:paraId="66390F86" w14:textId="77777777" w:rsidR="008C1A34" w:rsidRDefault="00FA63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C1A34" w14:paraId="587427A8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6B1C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Pesquisar e Coletar Informações</w:t>
            </w:r>
            <w:r>
              <w:rPr>
                <w:rFonts w:ascii="Arial" w:eastAsia="Arial" w:hAnsi="Arial" w:cs="Arial"/>
              </w:rPr>
              <w:t>:</w:t>
            </w:r>
          </w:p>
          <w:p w14:paraId="6EBAEC6F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os principais torneios de tênis de mesa relevantes para a comunidade-alvo.</w:t>
            </w:r>
          </w:p>
          <w:p w14:paraId="140D414F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Coletar detalhes como datas, locais, participantes princip</w:t>
            </w:r>
            <w:r>
              <w:rPr>
                <w:rFonts w:ascii="Arial" w:eastAsia="Arial" w:hAnsi="Arial" w:cs="Arial"/>
              </w:rPr>
              <w:t>ais e resultados de torneios anteriores.</w:t>
            </w:r>
          </w:p>
          <w:p w14:paraId="5B8F253A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Atualização de Conteúdo</w:t>
            </w:r>
            <w:r>
              <w:rPr>
                <w:rFonts w:ascii="Arial" w:eastAsia="Arial" w:hAnsi="Arial" w:cs="Arial"/>
              </w:rPr>
              <w:t>:</w:t>
            </w:r>
          </w:p>
          <w:p w14:paraId="1D93FE62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Garantir que todas as informações relevantes sobre os torneios sejam atualizadas regularmente no site.</w:t>
            </w:r>
          </w:p>
          <w:p w14:paraId="5192C70C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Incluir notícias e atualizações em tempo real durante os eventos para manter os usuário</w:t>
            </w:r>
            <w:r>
              <w:rPr>
                <w:rFonts w:ascii="Arial" w:eastAsia="Arial" w:hAnsi="Arial" w:cs="Arial"/>
              </w:rPr>
              <w:t>s informados.</w:t>
            </w:r>
          </w:p>
          <w:p w14:paraId="06EB0236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Melhoria na Organização</w:t>
            </w:r>
            <w:r>
              <w:rPr>
                <w:rFonts w:ascii="Arial" w:eastAsia="Arial" w:hAnsi="Arial" w:cs="Arial"/>
              </w:rPr>
              <w:t>:</w:t>
            </w:r>
          </w:p>
          <w:p w14:paraId="00C085D9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Revisar a estrutura do site para garantir que os usuários possam encontrar facilmente informações sobre torneios.</w:t>
            </w:r>
            <w:r w:rsidR="004D7838">
              <w:rPr>
                <w:rFonts w:ascii="Arial" w:eastAsia="Arial" w:hAnsi="Arial" w:cs="Arial"/>
              </w:rPr>
              <w:t xml:space="preserve"> Implementar</w:t>
            </w:r>
            <w:r>
              <w:rPr>
                <w:rFonts w:ascii="Arial" w:eastAsia="Arial" w:hAnsi="Arial" w:cs="Arial"/>
              </w:rPr>
              <w:t xml:space="preserve"> uma seção dedicada a torneios, com filtros de pesquisa e categorias claras por tipo de evento e localização.</w:t>
            </w:r>
          </w:p>
          <w:p w14:paraId="74DB7A18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Engajamento da Comunidade</w:t>
            </w:r>
            <w:r>
              <w:rPr>
                <w:rFonts w:ascii="Arial" w:eastAsia="Arial" w:hAnsi="Arial" w:cs="Arial"/>
              </w:rPr>
              <w:t>:</w:t>
            </w:r>
          </w:p>
          <w:p w14:paraId="22E7E7A1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Promover a participação dos usuários através de enquetes, discussões e comentários sobre os torneios.</w:t>
            </w:r>
          </w:p>
          <w:p w14:paraId="35ADC2B6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Incent</w:t>
            </w:r>
            <w:r>
              <w:rPr>
                <w:rFonts w:ascii="Arial" w:eastAsia="Arial" w:hAnsi="Arial" w:cs="Arial"/>
              </w:rPr>
              <w:t>ivar os usuários a compartilhar suas experiências e opiniões sobre os eventos e resultados.</w:t>
            </w:r>
          </w:p>
          <w:p w14:paraId="661394EF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SEO e Marketing Digital</w:t>
            </w:r>
            <w:r>
              <w:rPr>
                <w:rFonts w:ascii="Arial" w:eastAsia="Arial" w:hAnsi="Arial" w:cs="Arial"/>
              </w:rPr>
              <w:t>:</w:t>
            </w:r>
          </w:p>
          <w:p w14:paraId="18458658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Otimizar o conteúdo relacionado aos torneios para melhorar o posicionamento nos motores de busca.</w:t>
            </w:r>
          </w:p>
          <w:p w14:paraId="3E3F9890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Utilizar estratégias de marketing digital para aumentar a visibilidade da seção de torneios e atrair novos visitantes interessados no tênis de mesa competitivo.</w:t>
            </w:r>
          </w:p>
          <w:p w14:paraId="28CCA7CD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Avaliação de Desempenho</w:t>
            </w:r>
            <w:r>
              <w:rPr>
                <w:rFonts w:ascii="Arial" w:eastAsia="Arial" w:hAnsi="Arial" w:cs="Arial"/>
              </w:rPr>
              <w:t>:</w:t>
            </w:r>
          </w:p>
          <w:p w14:paraId="4E4E34FE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Monitorar o tráfego e a interação dos usuários com a nova seção de tor</w:t>
            </w:r>
            <w:r>
              <w:rPr>
                <w:rFonts w:ascii="Arial" w:eastAsia="Arial" w:hAnsi="Arial" w:cs="Arial"/>
              </w:rPr>
              <w:t>neios.</w:t>
            </w:r>
          </w:p>
          <w:p w14:paraId="2953E617" w14:textId="77777777" w:rsidR="008C1A34" w:rsidRDefault="00FA6369" w:rsidP="004D7838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Analisar métricas como tempo médio de permanência, taxas de conversão e feedback dos usuários para avaliar o sucesso da iniciativa.</w:t>
            </w:r>
          </w:p>
          <w:p w14:paraId="12AED6D3" w14:textId="77777777" w:rsidR="008C1A34" w:rsidRDefault="008C1A34">
            <w:pPr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7B222B0C" w14:textId="77777777" w:rsidR="008C1A34" w:rsidRDefault="008C1A34">
      <w:pPr>
        <w:rPr>
          <w:rFonts w:ascii="Arial" w:eastAsia="Arial" w:hAnsi="Arial" w:cs="Arial"/>
        </w:rPr>
      </w:pPr>
    </w:p>
    <w:p w14:paraId="68DA7573" w14:textId="77777777" w:rsidR="008C1A34" w:rsidRDefault="00FA636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FD8B3FE" w14:textId="77777777" w:rsidR="008C1A34" w:rsidRDefault="00FA6369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C1A34" w14:paraId="5A28CA2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CA60" w14:textId="77777777" w:rsidR="008C1A34" w:rsidDel="004D7838" w:rsidRDefault="00FA6369">
            <w:pPr>
              <w:spacing w:line="360" w:lineRule="auto"/>
              <w:rPr>
                <w:del w:id="2" w:author="Aparecida Ferreira" w:date="2024-07-31T10:30:00Z"/>
                <w:rFonts w:ascii="Arial" w:eastAsia="Arial" w:hAnsi="Arial" w:cs="Arial"/>
              </w:rPr>
            </w:pPr>
            <w:commentRangeStart w:id="3"/>
            <w:del w:id="4" w:author="Aparecida Ferreira" w:date="2024-07-31T10:30:00Z">
              <w:r w:rsidDel="004D7838">
                <w:rPr>
                  <w:rFonts w:ascii="Arial" w:eastAsia="Arial" w:hAnsi="Arial" w:cs="Arial"/>
                </w:rPr>
                <w:delText>Descrição dos métodos e procedimentos que nortearão a busca de informações para resp</w:delText>
              </w:r>
              <w:r w:rsidDel="004D7838">
                <w:rPr>
                  <w:rFonts w:ascii="Arial" w:eastAsia="Arial" w:hAnsi="Arial" w:cs="Arial"/>
                </w:rPr>
                <w:delText>onder o problema de pesquisa:</w:delText>
              </w:r>
            </w:del>
          </w:p>
          <w:p w14:paraId="0FC99A12" w14:textId="77777777" w:rsidR="008C1A34" w:rsidDel="004D7838" w:rsidRDefault="00FA6369">
            <w:pPr>
              <w:spacing w:line="360" w:lineRule="auto"/>
              <w:rPr>
                <w:del w:id="5" w:author="Aparecida Ferreira" w:date="2024-07-31T10:30:00Z"/>
                <w:rFonts w:ascii="Arial" w:eastAsia="Arial" w:hAnsi="Arial" w:cs="Arial"/>
                <w:b/>
                <w:sz w:val="26"/>
                <w:szCs w:val="26"/>
              </w:rPr>
            </w:pPr>
            <w:del w:id="6" w:author="Aparecida Ferreira" w:date="2024-07-31T10:30:00Z">
              <w:r w:rsidDel="004D7838">
                <w:rPr>
                  <w:rFonts w:ascii="Arial" w:eastAsia="Arial" w:hAnsi="Arial" w:cs="Arial"/>
                  <w:b/>
                  <w:sz w:val="26"/>
                  <w:szCs w:val="26"/>
                </w:rPr>
                <w:delText>Bibliografia</w:delText>
              </w:r>
            </w:del>
          </w:p>
          <w:p w14:paraId="44286C2C" w14:textId="77777777" w:rsidR="008C1A34" w:rsidDel="004D7838" w:rsidRDefault="00FA6369">
            <w:pPr>
              <w:spacing w:line="360" w:lineRule="auto"/>
              <w:rPr>
                <w:del w:id="7" w:author="Aparecida Ferreira" w:date="2024-07-31T10:30:00Z"/>
                <w:rFonts w:ascii="Arial" w:eastAsia="Arial" w:hAnsi="Arial" w:cs="Arial"/>
              </w:rPr>
            </w:pPr>
            <w:del w:id="8" w:author="Aparecida Ferreira" w:date="2024-07-31T10:30:00Z">
              <w:r w:rsidDel="004D7838">
                <w:rPr>
                  <w:rFonts w:ascii="Arial" w:eastAsia="Arial" w:hAnsi="Arial" w:cs="Arial"/>
                </w:rPr>
                <w:delText>-Chat GPT</w:delText>
              </w:r>
            </w:del>
          </w:p>
          <w:p w14:paraId="5DCAA056" w14:textId="77777777" w:rsidR="008C1A34" w:rsidDel="004D7838" w:rsidRDefault="00FA6369">
            <w:pPr>
              <w:spacing w:line="360" w:lineRule="auto"/>
              <w:rPr>
                <w:del w:id="9" w:author="Aparecida Ferreira" w:date="2024-07-31T10:30:00Z"/>
                <w:rFonts w:ascii="Arial" w:eastAsia="Arial" w:hAnsi="Arial" w:cs="Arial"/>
              </w:rPr>
            </w:pPr>
            <w:del w:id="10" w:author="Aparecida Ferreira" w:date="2024-07-31T10:30:00Z">
              <w:r w:rsidDel="004D7838">
                <w:rPr>
                  <w:rFonts w:ascii="Arial" w:eastAsia="Arial" w:hAnsi="Arial" w:cs="Arial"/>
                </w:rPr>
                <w:delText>-Google</w:delText>
              </w:r>
            </w:del>
          </w:p>
          <w:p w14:paraId="4175E09A" w14:textId="77777777" w:rsidR="008C1A34" w:rsidDel="004D7838" w:rsidRDefault="00FA6369">
            <w:pPr>
              <w:spacing w:line="360" w:lineRule="auto"/>
              <w:rPr>
                <w:del w:id="11" w:author="Aparecida Ferreira" w:date="2024-07-31T10:30:00Z"/>
                <w:rFonts w:ascii="Arial" w:eastAsia="Arial" w:hAnsi="Arial" w:cs="Arial"/>
                <w:b/>
                <w:sz w:val="26"/>
                <w:szCs w:val="26"/>
              </w:rPr>
            </w:pPr>
            <w:del w:id="12" w:author="Aparecida Ferreira" w:date="2024-07-31T10:30:00Z">
              <w:r w:rsidDel="004D7838">
                <w:rPr>
                  <w:rFonts w:ascii="Arial" w:eastAsia="Arial" w:hAnsi="Arial" w:cs="Arial"/>
                  <w:b/>
                  <w:sz w:val="26"/>
                  <w:szCs w:val="26"/>
                </w:rPr>
                <w:delText>Métodos,Procedimentos:</w:delText>
              </w:r>
            </w:del>
          </w:p>
          <w:p w14:paraId="62365A38" w14:textId="77777777" w:rsidR="008C1A34" w:rsidDel="004D7838" w:rsidRDefault="00FA6369">
            <w:pPr>
              <w:spacing w:line="360" w:lineRule="auto"/>
              <w:rPr>
                <w:del w:id="13" w:author="Aparecida Ferreira" w:date="2024-07-31T10:30:00Z"/>
                <w:rFonts w:ascii="Arial" w:eastAsia="Arial" w:hAnsi="Arial" w:cs="Arial"/>
              </w:rPr>
            </w:pPr>
            <w:del w:id="14" w:author="Aparecida Ferreira" w:date="2024-07-31T10:30:00Z">
              <w:r w:rsidDel="004D7838">
                <w:rPr>
                  <w:rFonts w:ascii="Arial" w:eastAsia="Arial" w:hAnsi="Arial" w:cs="Arial"/>
                </w:rPr>
                <w:delText>-Análise dos erro do site</w:delText>
              </w:r>
            </w:del>
          </w:p>
          <w:p w14:paraId="5A301439" w14:textId="77777777" w:rsidR="008C1A34" w:rsidDel="004D7838" w:rsidRDefault="00FA6369">
            <w:pPr>
              <w:spacing w:line="360" w:lineRule="auto"/>
              <w:rPr>
                <w:del w:id="15" w:author="Aparecida Ferreira" w:date="2024-07-31T10:30:00Z"/>
                <w:rFonts w:ascii="Arial" w:eastAsia="Arial" w:hAnsi="Arial" w:cs="Arial"/>
              </w:rPr>
            </w:pPr>
            <w:del w:id="16" w:author="Aparecida Ferreira" w:date="2024-07-31T10:30:00Z">
              <w:r w:rsidDel="004D7838">
                <w:rPr>
                  <w:rFonts w:ascii="Arial" w:eastAsia="Arial" w:hAnsi="Arial" w:cs="Arial"/>
                </w:rPr>
                <w:delText>-Testes de soluções</w:delText>
              </w:r>
            </w:del>
          </w:p>
          <w:p w14:paraId="0184AE8B" w14:textId="77777777" w:rsidR="008C1A34" w:rsidRDefault="00FA6369">
            <w:pPr>
              <w:spacing w:line="360" w:lineRule="auto"/>
              <w:rPr>
                <w:rFonts w:ascii="Arial" w:eastAsia="Arial" w:hAnsi="Arial" w:cs="Arial"/>
              </w:rPr>
            </w:pPr>
            <w:del w:id="17" w:author="Aparecida Ferreira" w:date="2024-07-31T10:30:00Z">
              <w:r w:rsidDel="004D7838">
                <w:rPr>
                  <w:rFonts w:ascii="Arial" w:eastAsia="Arial" w:hAnsi="Arial" w:cs="Arial"/>
                </w:rPr>
                <w:delText>-Reclamações dos usuários</w:delText>
              </w:r>
              <w:commentRangeEnd w:id="3"/>
              <w:r w:rsidR="004D7838" w:rsidDel="004D7838">
                <w:rPr>
                  <w:rStyle w:val="Refdecomentrio"/>
                </w:rPr>
                <w:commentReference w:id="3"/>
              </w:r>
            </w:del>
          </w:p>
        </w:tc>
      </w:tr>
    </w:tbl>
    <w:p w14:paraId="69E1560C" w14:textId="77777777" w:rsidR="008C1A34" w:rsidRDefault="008C1A34">
      <w:pPr>
        <w:spacing w:line="360" w:lineRule="auto"/>
        <w:rPr>
          <w:rFonts w:ascii="Arial" w:eastAsia="Arial" w:hAnsi="Arial" w:cs="Arial"/>
        </w:rPr>
      </w:pPr>
    </w:p>
    <w:p w14:paraId="04AF0206" w14:textId="77777777" w:rsidR="008C1A34" w:rsidRDefault="00FA63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8ED56BA" w14:textId="77777777" w:rsidR="008C1A34" w:rsidRDefault="008C1A34">
      <w:pPr>
        <w:rPr>
          <w:rFonts w:ascii="Arial" w:eastAsia="Arial" w:hAnsi="Arial" w:cs="Arial"/>
        </w:rPr>
      </w:pPr>
    </w:p>
    <w:p w14:paraId="54250066" w14:textId="77777777" w:rsidR="008C1A34" w:rsidRDefault="00FA63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C1A34" w14:paraId="47127EB3" w14:textId="77777777">
        <w:trPr>
          <w:trHeight w:val="3180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394D" w14:textId="77777777" w:rsidR="008C1A34" w:rsidRDefault="00FA6369">
            <w:pPr>
              <w:rPr>
                <w:rFonts w:ascii="Arial" w:eastAsia="Arial" w:hAnsi="Arial" w:cs="Arial"/>
              </w:rPr>
            </w:pPr>
            <w:commentRangeStart w:id="18"/>
            <w:r>
              <w:rPr>
                <w:rFonts w:ascii="Arial" w:eastAsia="Arial" w:hAnsi="Arial" w:cs="Arial"/>
              </w:rPr>
              <w:t>Listar os principais LIVROS a serem pesquisados. (Mínimo 03 Bibliografias para cada disciplina, preferencialmente da biblioteca do CEEP)</w:t>
            </w:r>
          </w:p>
          <w:p w14:paraId="06DBF633" w14:textId="77777777" w:rsidR="008C1A34" w:rsidRDefault="00FA63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Usar artigos:</w:t>
            </w:r>
          </w:p>
          <w:p w14:paraId="3F80B0FC" w14:textId="77777777" w:rsidR="008C1A34" w:rsidRDefault="00FA6369">
            <w:pPr>
              <w:spacing w:after="160"/>
              <w:rPr>
                <w:rFonts w:ascii="Arial" w:eastAsia="Arial" w:hAnsi="Arial" w:cs="Arial"/>
              </w:rPr>
            </w:pPr>
            <w:hyperlink r:id="rId8" w:anchor="google">
              <w:r>
                <w:rPr>
                  <w:rFonts w:ascii="Arial" w:eastAsia="Arial" w:hAnsi="Arial" w:cs="Arial"/>
                  <w:color w:val="2D93EE"/>
                  <w:u w:val="single"/>
                </w:rPr>
                <w:t> </w:t>
              </w:r>
            </w:hyperlink>
            <w:r>
              <w:rPr>
                <w:rFonts w:ascii="Arial" w:eastAsia="Arial" w:hAnsi="Arial" w:cs="Arial"/>
                <w:color w:val="2D93EE"/>
                <w:u w:val="single"/>
              </w:rPr>
              <w:t>Google Ac</w:t>
            </w:r>
            <w:r>
              <w:rPr>
                <w:rFonts w:ascii="Arial" w:eastAsia="Arial" w:hAnsi="Arial" w:cs="Arial"/>
                <w:color w:val="2D93EE"/>
                <w:u w:val="single"/>
              </w:rPr>
              <w:t>adêmico</w:t>
            </w:r>
            <w:r>
              <w:rPr>
                <w:rFonts w:ascii="Arial" w:eastAsia="Arial" w:hAnsi="Arial" w:cs="Arial"/>
                <w:color w:val="000000"/>
              </w:rPr>
              <w:br/>
            </w:r>
            <w:hyperlink r:id="rId9" w:anchor="scielo">
              <w:r>
                <w:rPr>
                  <w:rFonts w:ascii="Arial" w:eastAsia="Arial" w:hAnsi="Arial" w:cs="Arial"/>
                  <w:color w:val="2D93EE"/>
                  <w:u w:val="single"/>
                </w:rPr>
                <w:t> </w:t>
              </w:r>
              <w:proofErr w:type="spellStart"/>
              <w:r>
                <w:rPr>
                  <w:rFonts w:ascii="Arial" w:eastAsia="Arial" w:hAnsi="Arial" w:cs="Arial"/>
                  <w:color w:val="2D93EE"/>
                  <w:u w:val="single"/>
                </w:rPr>
                <w:t>SciELO</w:t>
              </w:r>
              <w:proofErr w:type="spellEnd"/>
            </w:hyperlink>
            <w:r>
              <w:rPr>
                <w:rFonts w:ascii="Arial" w:eastAsia="Arial" w:hAnsi="Arial" w:cs="Arial"/>
                <w:color w:val="000000"/>
              </w:rPr>
              <w:br/>
            </w:r>
            <w:hyperlink r:id="rId10" w:anchor="science">
              <w:r>
                <w:rPr>
                  <w:rFonts w:ascii="Arial" w:eastAsia="Arial" w:hAnsi="Arial" w:cs="Arial"/>
                  <w:color w:val="2D93EE"/>
                  <w:u w:val="single"/>
                </w:rPr>
                <w:t> Science.gov</w:t>
              </w:r>
            </w:hyperlink>
            <w:commentRangeEnd w:id="18"/>
            <w:r w:rsidR="004D7838">
              <w:rPr>
                <w:rStyle w:val="Refdecomentrio"/>
              </w:rPr>
              <w:commentReference w:id="18"/>
            </w:r>
          </w:p>
        </w:tc>
      </w:tr>
    </w:tbl>
    <w:p w14:paraId="2B9379FC" w14:textId="77777777" w:rsidR="008C1A34" w:rsidRDefault="008C1A34">
      <w:pPr>
        <w:rPr>
          <w:rFonts w:ascii="Arial" w:eastAsia="Arial" w:hAnsi="Arial" w:cs="Arial"/>
        </w:rPr>
      </w:pPr>
    </w:p>
    <w:p w14:paraId="53BB9409" w14:textId="77777777" w:rsidR="008C1A34" w:rsidRDefault="008C1A34">
      <w:pPr>
        <w:rPr>
          <w:rFonts w:ascii="Arial" w:eastAsia="Arial" w:hAnsi="Arial" w:cs="Arial"/>
        </w:rPr>
      </w:pPr>
    </w:p>
    <w:p w14:paraId="5E2AEECA" w14:textId="77777777" w:rsidR="008C1A34" w:rsidRDefault="008C1A34">
      <w:pPr>
        <w:rPr>
          <w:rFonts w:ascii="Arial" w:eastAsia="Arial" w:hAnsi="Arial" w:cs="Arial"/>
        </w:rPr>
      </w:pPr>
    </w:p>
    <w:p w14:paraId="3017AD33" w14:textId="77777777" w:rsidR="008C1A34" w:rsidRDefault="008C1A34">
      <w:pPr>
        <w:rPr>
          <w:rFonts w:ascii="Arial" w:eastAsia="Arial" w:hAnsi="Arial" w:cs="Arial"/>
        </w:rPr>
      </w:pPr>
    </w:p>
    <w:p w14:paraId="175C53FF" w14:textId="77777777" w:rsidR="008C1A34" w:rsidRDefault="008C1A34">
      <w:pPr>
        <w:rPr>
          <w:rFonts w:ascii="Arial" w:eastAsia="Arial" w:hAnsi="Arial" w:cs="Arial"/>
        </w:rPr>
      </w:pPr>
    </w:p>
    <w:p w14:paraId="4C0F28A4" w14:textId="77777777" w:rsidR="008C1A34" w:rsidRDefault="008C1A34">
      <w:pPr>
        <w:rPr>
          <w:rFonts w:ascii="Arial" w:eastAsia="Arial" w:hAnsi="Arial" w:cs="Arial"/>
        </w:rPr>
      </w:pPr>
      <w:bookmarkStart w:id="19" w:name="_GoBack"/>
      <w:bookmarkEnd w:id="19"/>
    </w:p>
    <w:p w14:paraId="7C96EE98" w14:textId="77777777" w:rsidR="008C1A34" w:rsidRDefault="008C1A34">
      <w:pPr>
        <w:rPr>
          <w:rFonts w:ascii="Arial" w:eastAsia="Arial" w:hAnsi="Arial" w:cs="Arial"/>
        </w:rPr>
      </w:pPr>
    </w:p>
    <w:p w14:paraId="454C4750" w14:textId="77777777" w:rsidR="008C1A34" w:rsidRDefault="008C1A34">
      <w:pPr>
        <w:rPr>
          <w:rFonts w:ascii="Arial" w:eastAsia="Arial" w:hAnsi="Arial" w:cs="Arial"/>
        </w:rPr>
      </w:pPr>
    </w:p>
    <w:p w14:paraId="1A5898EA" w14:textId="77777777" w:rsidR="008C1A34" w:rsidRDefault="008C1A34">
      <w:pPr>
        <w:rPr>
          <w:rFonts w:ascii="Arial" w:eastAsia="Arial" w:hAnsi="Arial" w:cs="Arial"/>
        </w:rPr>
      </w:pPr>
    </w:p>
    <w:p w14:paraId="53EEFC1C" w14:textId="77777777" w:rsidR="008C1A34" w:rsidRDefault="008C1A34">
      <w:pPr>
        <w:rPr>
          <w:rFonts w:ascii="Arial" w:eastAsia="Arial" w:hAnsi="Arial" w:cs="Arial"/>
        </w:rPr>
      </w:pPr>
    </w:p>
    <w:p w14:paraId="124A935E" w14:textId="77777777" w:rsidR="008C1A34" w:rsidRDefault="008C1A34">
      <w:pPr>
        <w:rPr>
          <w:rFonts w:ascii="Arial" w:eastAsia="Arial" w:hAnsi="Arial" w:cs="Arial"/>
        </w:rPr>
      </w:pPr>
    </w:p>
    <w:p w14:paraId="520444C7" w14:textId="77777777" w:rsidR="008C1A34" w:rsidRDefault="008C1A34">
      <w:pPr>
        <w:rPr>
          <w:rFonts w:ascii="Arial" w:eastAsia="Arial" w:hAnsi="Arial" w:cs="Arial"/>
        </w:rPr>
      </w:pPr>
    </w:p>
    <w:p w14:paraId="08CF7903" w14:textId="77777777" w:rsidR="008C1A34" w:rsidRDefault="008C1A34">
      <w:pPr>
        <w:rPr>
          <w:rFonts w:ascii="Arial" w:eastAsia="Arial" w:hAnsi="Arial" w:cs="Arial"/>
        </w:rPr>
      </w:pPr>
    </w:p>
    <w:p w14:paraId="1A621F17" w14:textId="77777777" w:rsidR="008C1A34" w:rsidRDefault="008C1A34">
      <w:pPr>
        <w:rPr>
          <w:rFonts w:ascii="Arial" w:eastAsia="Arial" w:hAnsi="Arial" w:cs="Arial"/>
        </w:rPr>
      </w:pPr>
    </w:p>
    <w:p w14:paraId="414F7545" w14:textId="77777777" w:rsidR="008C1A34" w:rsidRDefault="008C1A34">
      <w:pPr>
        <w:rPr>
          <w:rFonts w:ascii="Arial" w:eastAsia="Arial" w:hAnsi="Arial" w:cs="Arial"/>
        </w:rPr>
      </w:pPr>
    </w:p>
    <w:p w14:paraId="2052AF96" w14:textId="77777777" w:rsidR="008C1A34" w:rsidRDefault="008C1A34">
      <w:pPr>
        <w:rPr>
          <w:rFonts w:ascii="Arial" w:eastAsia="Arial" w:hAnsi="Arial" w:cs="Arial"/>
        </w:rPr>
      </w:pPr>
    </w:p>
    <w:p w14:paraId="1F26C6F7" w14:textId="77777777" w:rsidR="008C1A34" w:rsidRDefault="008C1A34">
      <w:pPr>
        <w:rPr>
          <w:rFonts w:ascii="Arial" w:eastAsia="Arial" w:hAnsi="Arial" w:cs="Arial"/>
        </w:rPr>
      </w:pPr>
    </w:p>
    <w:p w14:paraId="2DABB16C" w14:textId="77777777" w:rsidR="008C1A34" w:rsidRDefault="008C1A34">
      <w:pPr>
        <w:rPr>
          <w:rFonts w:ascii="Arial" w:eastAsia="Arial" w:hAnsi="Arial" w:cs="Arial"/>
        </w:rPr>
      </w:pPr>
    </w:p>
    <w:p w14:paraId="2EC23ED9" w14:textId="77777777" w:rsidR="008C1A34" w:rsidRDefault="00FA636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14:paraId="6CF1D0AA" w14:textId="77777777" w:rsidR="008C1A34" w:rsidRDefault="00FA6369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09A71DAE" wp14:editId="6B2A4BF0">
            <wp:extent cx="5760085" cy="529463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4757"/>
        <w:gridCol w:w="2484"/>
        <w:gridCol w:w="1744"/>
      </w:tblGrid>
      <w:tr w:rsidR="008C1A34" w14:paraId="74D6FD7C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EEEB0" w14:textId="77777777" w:rsidR="008C1A34" w:rsidRDefault="00FA6369">
            <w:pPr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7A330" w14:textId="77777777" w:rsidR="008C1A34" w:rsidRDefault="00FA6369">
            <w:pPr>
              <w:spacing w:after="16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4CB2" w14:textId="77777777" w:rsidR="008C1A34" w:rsidRDefault="00FA6369">
            <w:pPr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8C1A34" w14:paraId="00C75944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C7806B" w14:textId="77777777" w:rsidR="008C1A34" w:rsidRDefault="00FA63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5E968B2B" w14:textId="77777777" w:rsidR="008C1A34" w:rsidRDefault="00FA63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5065EC07" w14:textId="77777777" w:rsidR="008C1A34" w:rsidRDefault="00FA63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14:paraId="711CA899" w14:textId="77777777" w:rsidR="008C1A34" w:rsidRDefault="008C1A34">
            <w:pPr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7CF089" w14:textId="77777777" w:rsidR="008C1A34" w:rsidRDefault="00FA63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1B24BAD2" w14:textId="77777777" w:rsidR="008C1A34" w:rsidRDefault="00FA6369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6B1FD84A" w14:textId="77777777" w:rsidR="008C1A34" w:rsidRDefault="00FA6369">
            <w:pPr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Jean Pratas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6C18" w14:textId="77777777" w:rsidR="008C1A34" w:rsidRDefault="008C1A34">
            <w:pPr>
              <w:rPr>
                <w:rFonts w:ascii="Arial" w:eastAsia="Arial" w:hAnsi="Arial" w:cs="Arial"/>
                <w:b/>
              </w:rPr>
            </w:pPr>
          </w:p>
          <w:p w14:paraId="4774AD0F" w14:textId="77777777" w:rsidR="008C1A34" w:rsidRDefault="008C1A34">
            <w:pPr>
              <w:rPr>
                <w:rFonts w:ascii="Arial" w:eastAsia="Arial" w:hAnsi="Arial" w:cs="Arial"/>
                <w:b/>
              </w:rPr>
            </w:pPr>
          </w:p>
          <w:p w14:paraId="621FF835" w14:textId="77777777" w:rsidR="008C1A34" w:rsidRDefault="008C1A34">
            <w:pPr>
              <w:rPr>
                <w:rFonts w:ascii="Arial" w:eastAsia="Arial" w:hAnsi="Arial" w:cs="Arial"/>
                <w:b/>
              </w:rPr>
            </w:pPr>
          </w:p>
          <w:p w14:paraId="7F81E856" w14:textId="77777777" w:rsidR="008C1A34" w:rsidRDefault="008C1A34">
            <w:pPr>
              <w:rPr>
                <w:rFonts w:ascii="Arial" w:eastAsia="Arial" w:hAnsi="Arial" w:cs="Arial"/>
                <w:b/>
              </w:rPr>
            </w:pPr>
          </w:p>
          <w:p w14:paraId="35BB1857" w14:textId="77777777" w:rsidR="008C1A34" w:rsidRDefault="008C1A34">
            <w:pPr>
              <w:rPr>
                <w:rFonts w:ascii="Arial" w:eastAsia="Arial" w:hAnsi="Arial" w:cs="Arial"/>
                <w:b/>
              </w:rPr>
            </w:pPr>
          </w:p>
          <w:p w14:paraId="65A18710" w14:textId="77777777" w:rsidR="008C1A34" w:rsidRDefault="008C1A34">
            <w:pPr>
              <w:spacing w:after="160"/>
              <w:rPr>
                <w:rFonts w:ascii="Arial" w:eastAsia="Arial" w:hAnsi="Arial" w:cs="Arial"/>
                <w:b/>
              </w:rPr>
            </w:pPr>
          </w:p>
        </w:tc>
      </w:tr>
    </w:tbl>
    <w:p w14:paraId="7AB8411E" w14:textId="77777777" w:rsidR="008C1A34" w:rsidRDefault="008C1A34">
      <w:pPr>
        <w:rPr>
          <w:rFonts w:ascii="Arial" w:eastAsia="Arial" w:hAnsi="Arial" w:cs="Arial"/>
          <w:b/>
        </w:rPr>
      </w:pPr>
    </w:p>
    <w:sectPr w:rsidR="008C1A34">
      <w:headerReference w:type="default" r:id="rId12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parecida Ferreira" w:date="2024-07-31T10:25:00Z" w:initials="AF">
    <w:p w14:paraId="4590EB16" w14:textId="77777777" w:rsidR="004D7838" w:rsidRDefault="004D7838">
      <w:pPr>
        <w:pStyle w:val="Textodecomentrio"/>
      </w:pPr>
      <w:r>
        <w:rPr>
          <w:rStyle w:val="Refdecomentrio"/>
        </w:rPr>
        <w:annotationRef/>
      </w:r>
      <w:r>
        <w:t>Falta fazer referência</w:t>
      </w:r>
    </w:p>
  </w:comment>
  <w:comment w:id="3" w:author="Aparecida Ferreira" w:date="2024-07-31T10:30:00Z" w:initials="AF">
    <w:p w14:paraId="6397752B" w14:textId="77777777" w:rsidR="004D7838" w:rsidRDefault="004D7838">
      <w:pPr>
        <w:pStyle w:val="Textodecomentrio"/>
      </w:pPr>
      <w:r>
        <w:rPr>
          <w:rStyle w:val="Refdecomentrio"/>
        </w:rPr>
        <w:annotationRef/>
      </w:r>
      <w:r>
        <w:t>REFAZER</w:t>
      </w:r>
    </w:p>
  </w:comment>
  <w:comment w:id="18" w:author="Aparecida Ferreira" w:date="2024-07-31T10:31:00Z" w:initials="AF">
    <w:p w14:paraId="4476EC14" w14:textId="77777777" w:rsidR="004D7838" w:rsidRDefault="004D7838">
      <w:pPr>
        <w:pStyle w:val="Textodecomentrio"/>
      </w:pPr>
      <w:r>
        <w:rPr>
          <w:rStyle w:val="Refdecomentrio"/>
        </w:rPr>
        <w:annotationRef/>
      </w:r>
      <w:r>
        <w:t xml:space="preserve">FAZER A REFERÊNCIA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90EB16" w15:done="0"/>
  <w15:commentEx w15:paraId="6397752B" w15:done="0"/>
  <w15:commentEx w15:paraId="4476EC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80F5B" w14:textId="77777777" w:rsidR="00FA6369" w:rsidRDefault="00FA6369">
      <w:pPr>
        <w:spacing w:after="0" w:line="240" w:lineRule="auto"/>
      </w:pPr>
      <w:r>
        <w:separator/>
      </w:r>
    </w:p>
  </w:endnote>
  <w:endnote w:type="continuationSeparator" w:id="0">
    <w:p w14:paraId="21DC1F38" w14:textId="77777777" w:rsidR="00FA6369" w:rsidRDefault="00FA6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1ED41" w14:textId="77777777" w:rsidR="00FA6369" w:rsidRDefault="00FA6369">
      <w:pPr>
        <w:spacing w:after="0" w:line="240" w:lineRule="auto"/>
      </w:pPr>
      <w:r>
        <w:separator/>
      </w:r>
    </w:p>
  </w:footnote>
  <w:footnote w:type="continuationSeparator" w:id="0">
    <w:p w14:paraId="5CA2EC04" w14:textId="77777777" w:rsidR="00FA6369" w:rsidRDefault="00FA6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5A50B" w14:textId="77777777" w:rsidR="008C1A34" w:rsidRDefault="008C1A3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8C1A34" w14:paraId="2C0F9F58" w14:textId="77777777">
      <w:trPr>
        <w:trHeight w:val="1550"/>
      </w:trPr>
      <w:tc>
        <w:tcPr>
          <w:tcW w:w="1980" w:type="dxa"/>
        </w:tcPr>
        <w:p w14:paraId="1D89684C" w14:textId="77777777" w:rsidR="008C1A34" w:rsidRDefault="00FA63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3B9D5EE" wp14:editId="4B50D903">
                <wp:extent cx="1047750" cy="97155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971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</w:tcPr>
        <w:p w14:paraId="3B72E228" w14:textId="77777777" w:rsidR="008C1A34" w:rsidRDefault="00FA63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CARMELO PERRONE C E PE EF M PROFIS</w:t>
            </w:r>
          </w:hyperlink>
        </w:p>
        <w:p w14:paraId="415AFB5D" w14:textId="77777777" w:rsidR="008C1A34" w:rsidRDefault="00FA63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rPr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14:paraId="5A69E8AA" w14:textId="77777777" w:rsidR="008C1A34" w:rsidRDefault="00FA63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77A221DA" wp14:editId="21F99944">
                <wp:extent cx="790575" cy="75247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E60C7C9" w14:textId="77777777" w:rsidR="008C1A34" w:rsidRDefault="00FA636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34"/>
    <w:rsid w:val="004D7838"/>
    <w:rsid w:val="008C1A34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47AD"/>
  <w15:docId w15:val="{B73F4C2E-1081-4A6D-9C60-47EBF637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4D783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783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783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783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783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8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unit.br/blog/melhores-sites-para-pesquisa-academic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unit.br/blog/melhores-sites-para-pesquisa-academica" TargetMode="Externa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1428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Aparecida Ferreira</dc:creator>
  <cp:lastModifiedBy>Aparecida Ferreira</cp:lastModifiedBy>
  <cp:revision>2</cp:revision>
  <dcterms:created xsi:type="dcterms:W3CDTF">2024-07-31T13:31:00Z</dcterms:created>
  <dcterms:modified xsi:type="dcterms:W3CDTF">2024-07-31T13:31:00Z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KSOProductBuildVer">
    <vt:lpwstr>1046-11.1.0.9505</vt:lpwstr>
  </property>
  <property fmtid="{D5CDD505-2E9C-101B-9397-08002B2CF9AE}" pid="6" name="LinksUpToDate">
    <vt:lpwstr>false</vt:lpwstr>
  </property>
  <property fmtid="{D5CDD505-2E9C-101B-9397-08002B2CF9AE}" pid="7" name="ScaleCrop">
    <vt:lpwstr>false</vt:lpwstr>
  </property>
  <property fmtid="{D5CDD505-2E9C-101B-9397-08002B2CF9AE}" pid="8" name="ShareDoc">
    <vt:lpwstr>false</vt:lpwstr>
  </property>
</Properties>
</file>