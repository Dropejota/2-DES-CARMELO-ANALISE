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5" w:type="dxa"/>
        <w:tblLook w:val="04A0" w:firstRow="1" w:lastRow="0" w:firstColumn="1" w:lastColumn="0" w:noHBand="0" w:noVBand="1"/>
      </w:tblPr>
      <w:tblGrid>
        <w:gridCol w:w="9072"/>
      </w:tblGrid>
      <w:tr w:rsidR="00BA08E2" w14:paraId="6AC3A3CB" w14:textId="77777777">
        <w:tc>
          <w:tcPr>
            <w:tcW w:w="9072" w:type="dxa"/>
            <w:tcBorders>
              <w:top w:val="single" w:sz="4" w:space="0" w:color="000000"/>
              <w:left w:val="single" w:sz="4" w:space="0" w:color="000000"/>
              <w:bottom w:val="single" w:sz="4" w:space="0" w:color="000000"/>
              <w:right w:val="single" w:sz="4" w:space="0" w:color="000000"/>
            </w:tcBorders>
          </w:tcPr>
          <w:p w14:paraId="4D9B27F5" w14:textId="77777777" w:rsidR="00BA08E2" w:rsidRDefault="00BA08E2">
            <w:pPr>
              <w:snapToGrid w:val="0"/>
              <w:rPr>
                <w:rFonts w:ascii="Arial" w:hAnsi="Arial" w:cs="Arial"/>
              </w:rPr>
            </w:pPr>
          </w:p>
          <w:p w14:paraId="5458B925" w14:textId="77777777" w:rsidR="00BA08E2" w:rsidRDefault="008B24E9">
            <w:pPr>
              <w:jc w:val="center"/>
              <w:rPr>
                <w:rFonts w:ascii="Arial" w:hAnsi="Arial" w:cs="Arial"/>
              </w:rPr>
            </w:pPr>
            <w:r>
              <w:rPr>
                <w:rFonts w:ascii="Arial" w:hAnsi="Arial" w:cs="Arial"/>
                <w:b/>
                <w:bCs/>
              </w:rPr>
              <w:t>PRÉ-PROJETO 202</w:t>
            </w:r>
            <w:r>
              <w:rPr>
                <w:rFonts w:ascii="Arial" w:hAnsi="Arial" w:cs="Arial"/>
                <w:b/>
                <w:bCs/>
                <w:lang w:val="pt-PT"/>
              </w:rPr>
              <w:t>4</w:t>
            </w:r>
          </w:p>
        </w:tc>
      </w:tr>
    </w:tbl>
    <w:p w14:paraId="6E6F9D67" w14:textId="77777777" w:rsidR="00BA08E2" w:rsidRDefault="00BA08E2">
      <w:pPr>
        <w:ind w:firstLine="426"/>
        <w:rPr>
          <w:rFonts w:ascii="Arial" w:hAnsi="Arial" w:cs="Arial"/>
        </w:rPr>
      </w:pPr>
    </w:p>
    <w:tbl>
      <w:tblPr>
        <w:tblW w:w="9072" w:type="dxa"/>
        <w:tblInd w:w="-5" w:type="dxa"/>
        <w:tblLook w:val="04A0" w:firstRow="1" w:lastRow="0" w:firstColumn="1" w:lastColumn="0" w:noHBand="0" w:noVBand="1"/>
      </w:tblPr>
      <w:tblGrid>
        <w:gridCol w:w="9072"/>
      </w:tblGrid>
      <w:tr w:rsidR="00BA08E2" w14:paraId="68BB48C1"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AF65F85" w14:textId="77777777" w:rsidR="00BA08E2" w:rsidRDefault="008B24E9">
            <w:pPr>
              <w:spacing w:before="120" w:after="120"/>
              <w:rPr>
                <w:rFonts w:ascii="Arial" w:hAnsi="Arial" w:cs="Arial"/>
              </w:rPr>
            </w:pPr>
            <w:r>
              <w:rPr>
                <w:rFonts w:ascii="Arial" w:hAnsi="Arial" w:cs="Arial"/>
              </w:rPr>
              <w:t>NOME: Adriano Pereira da Silva                                                  Nº 1</w:t>
            </w:r>
          </w:p>
        </w:tc>
      </w:tr>
      <w:tr w:rsidR="00BA08E2" w14:paraId="6969DAC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3E31357" w14:textId="77777777" w:rsidR="00BA08E2" w:rsidRDefault="008B24E9">
            <w:pPr>
              <w:spacing w:before="120" w:after="120"/>
              <w:rPr>
                <w:rFonts w:ascii="Arial" w:hAnsi="Arial" w:cs="Arial"/>
              </w:rPr>
            </w:pPr>
            <w:r>
              <w:rPr>
                <w:rFonts w:ascii="Arial" w:hAnsi="Arial" w:cs="Arial"/>
              </w:rPr>
              <w:t>NOME:                                                                                          Nº</w:t>
            </w:r>
          </w:p>
        </w:tc>
      </w:tr>
      <w:tr w:rsidR="00BA08E2" w14:paraId="6161B66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CFAECF8" w14:textId="77777777" w:rsidR="00BA08E2" w:rsidRDefault="008B24E9">
            <w:pPr>
              <w:spacing w:before="120" w:after="120"/>
              <w:rPr>
                <w:rFonts w:ascii="Arial" w:hAnsi="Arial" w:cs="Arial"/>
              </w:rPr>
            </w:pPr>
            <w:r>
              <w:rPr>
                <w:rFonts w:ascii="Arial" w:hAnsi="Arial" w:cs="Arial"/>
              </w:rPr>
              <w:t>TELEFONE (S) 45 999823101</w:t>
            </w:r>
          </w:p>
        </w:tc>
      </w:tr>
      <w:tr w:rsidR="00BA08E2" w14:paraId="1FAA2A6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C9FF5EB" w14:textId="77777777" w:rsidR="00BA08E2" w:rsidRDefault="008B24E9">
            <w:pPr>
              <w:spacing w:before="120" w:after="120"/>
              <w:rPr>
                <w:rFonts w:ascii="Arial" w:hAnsi="Arial" w:cs="Arial"/>
              </w:rPr>
            </w:pPr>
            <w:r>
              <w:rPr>
                <w:rFonts w:ascii="Arial" w:hAnsi="Arial" w:cs="Arial"/>
              </w:rPr>
              <w:t xml:space="preserve">E-MAIL </w:t>
            </w:r>
            <w:r>
              <w:rPr>
                <w:rFonts w:ascii="Arial" w:hAnsi="Arial" w:cs="Arial"/>
              </w:rPr>
              <w:t>S.adriano10@escola.pr.gov.br</w:t>
            </w:r>
          </w:p>
        </w:tc>
      </w:tr>
      <w:tr w:rsidR="00BA08E2" w14:paraId="08F611B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E29E9AA" w14:textId="77777777" w:rsidR="00BA08E2" w:rsidRDefault="008B24E9">
            <w:pPr>
              <w:spacing w:before="120" w:after="120"/>
              <w:rPr>
                <w:rFonts w:ascii="Arial" w:hAnsi="Arial" w:cs="Arial"/>
              </w:rPr>
            </w:pPr>
            <w:r>
              <w:rPr>
                <w:rFonts w:ascii="Arial" w:hAnsi="Arial" w:cs="Arial"/>
              </w:rPr>
              <w:t>CURSO Desenvolvimento de Sistema</w:t>
            </w:r>
          </w:p>
        </w:tc>
      </w:tr>
      <w:tr w:rsidR="00BA08E2" w14:paraId="3CC9436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311CBEE" w14:textId="77777777" w:rsidR="00BA08E2" w:rsidRDefault="008B24E9">
            <w:pPr>
              <w:spacing w:before="120" w:after="120"/>
              <w:rPr>
                <w:rFonts w:ascii="Arial" w:hAnsi="Arial" w:cs="Arial"/>
              </w:rPr>
            </w:pPr>
            <w:r>
              <w:rPr>
                <w:rFonts w:ascii="Arial" w:hAnsi="Arial" w:cs="Arial"/>
              </w:rPr>
              <w:t>TURMA: 2 F</w:t>
            </w:r>
          </w:p>
        </w:tc>
      </w:tr>
    </w:tbl>
    <w:p w14:paraId="102A9285" w14:textId="77777777" w:rsidR="00BA08E2" w:rsidRDefault="00BA08E2">
      <w:pPr>
        <w:rPr>
          <w:rFonts w:ascii="Arial" w:hAnsi="Arial" w:cs="Arial"/>
          <w:b/>
        </w:rPr>
      </w:pPr>
    </w:p>
    <w:p w14:paraId="4C43A739" w14:textId="77777777" w:rsidR="00BA08E2" w:rsidRDefault="008B24E9">
      <w:pPr>
        <w:rPr>
          <w:rFonts w:ascii="Arial" w:hAnsi="Arial" w:cs="Arial"/>
        </w:rPr>
      </w:pPr>
      <w:proofErr w:type="gramStart"/>
      <w:r>
        <w:rPr>
          <w:rFonts w:ascii="Arial" w:hAnsi="Arial" w:cs="Arial"/>
          <w:b/>
        </w:rPr>
        <w:t>ALUNO(</w:t>
      </w:r>
      <w:proofErr w:type="gramEnd"/>
      <w:r>
        <w:rPr>
          <w:rFonts w:ascii="Arial" w:hAnsi="Arial" w:cs="Arial"/>
          <w:b/>
        </w:rPr>
        <w:t>s) É OBRIGATÓRIO EM ANEXO AO PRÉ-PROJETO, NO MÍNIMO UMA TELA DE INTERFACE (TELA PRINCIPAL) JUNTO AO PROJETO.</w:t>
      </w:r>
    </w:p>
    <w:p w14:paraId="5A73044E" w14:textId="77777777" w:rsidR="00BA08E2" w:rsidRDefault="00535454">
      <w:pPr>
        <w:rPr>
          <w:rFonts w:ascii="Arial" w:hAnsi="Arial" w:cs="Arial"/>
          <w:b/>
        </w:rPr>
      </w:pPr>
      <w:r w:rsidRPr="00535454">
        <w:rPr>
          <w:rFonts w:ascii="Arial" w:hAnsi="Arial" w:cs="Arial"/>
          <w:b/>
          <w:highlight w:val="yellow"/>
        </w:rPr>
        <w:t>PROTÓTIPO</w:t>
      </w:r>
    </w:p>
    <w:p w14:paraId="097912EF" w14:textId="77777777" w:rsidR="00BA08E2" w:rsidRDefault="008B24E9">
      <w:pPr>
        <w:rPr>
          <w:rFonts w:ascii="Arial" w:hAnsi="Arial" w:cs="Arial"/>
          <w:b/>
        </w:rPr>
      </w:pPr>
      <w:r>
        <w:rPr>
          <w:rFonts w:ascii="Arial" w:hAnsi="Arial" w:cs="Arial"/>
        </w:rPr>
        <w:t>TITULO</w:t>
      </w:r>
    </w:p>
    <w:tbl>
      <w:tblPr>
        <w:tblW w:w="9072" w:type="dxa"/>
        <w:tblInd w:w="-5" w:type="dxa"/>
        <w:tblLook w:val="04A0" w:firstRow="1" w:lastRow="0" w:firstColumn="1" w:lastColumn="0" w:noHBand="0" w:noVBand="1"/>
      </w:tblPr>
      <w:tblGrid>
        <w:gridCol w:w="9072"/>
      </w:tblGrid>
      <w:tr w:rsidR="00BA08E2" w14:paraId="703EEAEB" w14:textId="77777777">
        <w:tc>
          <w:tcPr>
            <w:tcW w:w="9072" w:type="dxa"/>
            <w:tcBorders>
              <w:top w:val="single" w:sz="4" w:space="0" w:color="000000"/>
              <w:left w:val="single" w:sz="4" w:space="0" w:color="000000"/>
              <w:bottom w:val="single" w:sz="4" w:space="0" w:color="000000"/>
              <w:right w:val="single" w:sz="4" w:space="0" w:color="000000"/>
            </w:tcBorders>
          </w:tcPr>
          <w:p w14:paraId="04D81233" w14:textId="77777777" w:rsidR="00BA08E2" w:rsidRDefault="008B24E9">
            <w:pPr>
              <w:spacing w:before="120" w:after="120"/>
              <w:rPr>
                <w:rFonts w:ascii="Arial" w:hAnsi="Arial" w:cs="Arial"/>
              </w:rPr>
            </w:pPr>
            <w:r>
              <w:rPr>
                <w:rFonts w:ascii="Arial" w:hAnsi="Arial" w:cs="Arial"/>
              </w:rPr>
              <w:t xml:space="preserve">Título do projeto: </w:t>
            </w:r>
            <w:r w:rsidR="00535454">
              <w:rPr>
                <w:rFonts w:ascii="Arial" w:hAnsi="Arial" w:cs="Arial"/>
              </w:rPr>
              <w:t>FORMANDO CRAQUES DO FUTURO</w:t>
            </w:r>
          </w:p>
        </w:tc>
      </w:tr>
    </w:tbl>
    <w:p w14:paraId="38C722A5" w14:textId="77777777" w:rsidR="00BA08E2" w:rsidRDefault="00BA08E2">
      <w:pPr>
        <w:rPr>
          <w:rFonts w:ascii="Arial" w:hAnsi="Arial" w:cs="Arial"/>
        </w:rPr>
      </w:pPr>
    </w:p>
    <w:p w14:paraId="4A88F5B9" w14:textId="77777777" w:rsidR="00BA08E2" w:rsidRDefault="008B24E9">
      <w:pPr>
        <w:rPr>
          <w:rFonts w:ascii="Arial" w:hAnsi="Arial" w:cs="Arial"/>
        </w:rPr>
      </w:pPr>
      <w:r>
        <w:rPr>
          <w:rFonts w:ascii="Arial" w:hAnsi="Arial" w:cs="Arial"/>
        </w:rPr>
        <w:t xml:space="preserve">INTRODUÇÃO                                                      </w:t>
      </w:r>
    </w:p>
    <w:tbl>
      <w:tblPr>
        <w:tblW w:w="9072" w:type="dxa"/>
        <w:tblInd w:w="-5" w:type="dxa"/>
        <w:tblLook w:val="04A0" w:firstRow="1" w:lastRow="0" w:firstColumn="1" w:lastColumn="0" w:noHBand="0" w:noVBand="1"/>
      </w:tblPr>
      <w:tblGrid>
        <w:gridCol w:w="9072"/>
      </w:tblGrid>
      <w:tr w:rsidR="00BA08E2" w14:paraId="082CA715"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034795A0" w14:textId="77777777" w:rsidR="00BA08E2" w:rsidRDefault="008B24E9" w:rsidP="00855DA0">
            <w:pPr>
              <w:snapToGrid w:val="0"/>
              <w:spacing w:after="0" w:line="360" w:lineRule="auto"/>
              <w:jc w:val="both"/>
              <w:rPr>
                <w:rFonts w:ascii="Arial" w:hAnsi="Arial" w:cs="Arial"/>
              </w:rPr>
            </w:pPr>
            <w:commentRangeStart w:id="0"/>
            <w:r>
              <w:rPr>
                <w:rFonts w:ascii="Arial" w:hAnsi="Arial" w:cs="Arial"/>
              </w:rPr>
              <w:t>O</w:t>
            </w:r>
            <w:commentRangeEnd w:id="0"/>
            <w:r w:rsidR="00855DA0">
              <w:rPr>
                <w:rStyle w:val="Refdecomentrio"/>
              </w:rPr>
              <w:commentReference w:id="0"/>
            </w:r>
            <w:r>
              <w:rPr>
                <w:rFonts w:ascii="Arial" w:hAnsi="Arial" w:cs="Arial"/>
              </w:rPr>
              <w:t xml:space="preserve"> futebol, conhecido como "o jogo bonito", tem uma presença massiva em praticamente todas as partes do mundo. Originário na Inglaterra do século XIX, o esporte rapidamente se espalhou global</w:t>
            </w:r>
            <w:r>
              <w:rPr>
                <w:rFonts w:ascii="Arial" w:hAnsi="Arial" w:cs="Arial"/>
              </w:rPr>
              <w:t>mente, ganhando enorme popularidade e se tornando uma parte essencial da cultura em muitos países. O que começou como um simples jogo de chute a uma bola evoluiu para uma atividade que vai além do campo, influenciando a política, a economia e até mesmo a i</w:t>
            </w:r>
            <w:r>
              <w:rPr>
                <w:rFonts w:ascii="Arial" w:hAnsi="Arial" w:cs="Arial"/>
              </w:rPr>
              <w:t>dentidade nacional em algumas regiões.</w:t>
            </w:r>
          </w:p>
          <w:p w14:paraId="6C43BF50" w14:textId="77777777" w:rsidR="00BA08E2" w:rsidRDefault="008B24E9" w:rsidP="00535454">
            <w:pPr>
              <w:snapToGrid w:val="0"/>
              <w:spacing w:line="360" w:lineRule="auto"/>
              <w:jc w:val="both"/>
              <w:rPr>
                <w:rFonts w:ascii="Arial" w:hAnsi="Arial" w:cs="Arial"/>
              </w:rPr>
            </w:pPr>
            <w:r>
              <w:rPr>
                <w:rFonts w:ascii="Arial" w:hAnsi="Arial" w:cs="Arial"/>
              </w:rPr>
              <w:t>Uma das características mais marcantes do futebol é sua capacidade de unir as pessoas, transcender barreiras linguísticas, culturais e sociais. Milhões de torcedores se reúnem em estádios, bares, praças e até mesmo e</w:t>
            </w:r>
            <w:r>
              <w:rPr>
                <w:rFonts w:ascii="Arial" w:hAnsi="Arial" w:cs="Arial"/>
              </w:rPr>
              <w:t>m frente às telas de televisão para acompanhar seus times favoritos em ação. Essa paixão muitas vezes ultrapassa os limites do razoável, com torcedores demonstrando devoção inabalável por suas equipes, criando rivalidades intensas que podem durar gerações.</w:t>
            </w:r>
          </w:p>
          <w:p w14:paraId="7E0F5600" w14:textId="77777777" w:rsidR="00BA08E2" w:rsidRDefault="008B24E9" w:rsidP="00960768">
            <w:pPr>
              <w:snapToGrid w:val="0"/>
              <w:spacing w:after="0" w:line="360" w:lineRule="auto"/>
              <w:jc w:val="both"/>
              <w:rPr>
                <w:rFonts w:ascii="Arial" w:hAnsi="Arial" w:cs="Arial"/>
              </w:rPr>
            </w:pPr>
            <w:r>
              <w:rPr>
                <w:rFonts w:ascii="Arial" w:hAnsi="Arial" w:cs="Arial"/>
              </w:rPr>
              <w:lastRenderedPageBreak/>
              <w:t xml:space="preserve">A competição no futebol é feroz. Clubes e seleções nacionais disputam troféus cobiçados em uma variedade de competições, desde campeonatos nacionais até torneios internacionais de prestígio como a Copa do Mundo da FIFA e a UEFA </w:t>
            </w:r>
            <w:proofErr w:type="spellStart"/>
            <w:r>
              <w:rPr>
                <w:rFonts w:ascii="Arial" w:hAnsi="Arial" w:cs="Arial"/>
              </w:rPr>
              <w:t>Champions</w:t>
            </w:r>
            <w:proofErr w:type="spellEnd"/>
            <w:r>
              <w:rPr>
                <w:rFonts w:ascii="Arial" w:hAnsi="Arial" w:cs="Arial"/>
              </w:rPr>
              <w:t xml:space="preserve"> </w:t>
            </w:r>
            <w:proofErr w:type="spellStart"/>
            <w:r>
              <w:rPr>
                <w:rFonts w:ascii="Arial" w:hAnsi="Arial" w:cs="Arial"/>
              </w:rPr>
              <w:t>League</w:t>
            </w:r>
            <w:proofErr w:type="spellEnd"/>
            <w:r>
              <w:rPr>
                <w:rFonts w:ascii="Arial" w:hAnsi="Arial" w:cs="Arial"/>
              </w:rPr>
              <w:t>. Os jogad</w:t>
            </w:r>
            <w:r>
              <w:rPr>
                <w:rFonts w:ascii="Arial" w:hAnsi="Arial" w:cs="Arial"/>
              </w:rPr>
              <w:t>ores, verdadeiros artistas em campo, são celebridades globais, admirados não apenas por suas habilidades atléticas, mas também por sua técnica, inteligência tática e carisma.</w:t>
            </w:r>
          </w:p>
          <w:p w14:paraId="2D632B2C" w14:textId="77777777" w:rsidR="00BA08E2" w:rsidRDefault="008B24E9" w:rsidP="00960768">
            <w:pPr>
              <w:snapToGrid w:val="0"/>
              <w:spacing w:after="0" w:line="360" w:lineRule="auto"/>
              <w:jc w:val="both"/>
              <w:rPr>
                <w:rFonts w:ascii="Arial" w:hAnsi="Arial" w:cs="Arial"/>
              </w:rPr>
            </w:pPr>
            <w:commentRangeStart w:id="1"/>
            <w:r>
              <w:rPr>
                <w:rFonts w:ascii="Arial" w:hAnsi="Arial" w:cs="Arial"/>
              </w:rPr>
              <w:t>Além</w:t>
            </w:r>
            <w:commentRangeEnd w:id="1"/>
            <w:r w:rsidR="00960768">
              <w:rPr>
                <w:rStyle w:val="Refdecomentrio"/>
              </w:rPr>
              <w:commentReference w:id="1"/>
            </w:r>
            <w:r>
              <w:rPr>
                <w:rFonts w:ascii="Arial" w:hAnsi="Arial" w:cs="Arial"/>
              </w:rPr>
              <w:t xml:space="preserve"> da competição em campo, o futebol também desempenha um papel importante </w:t>
            </w:r>
            <w:r>
              <w:rPr>
                <w:rFonts w:ascii="Arial" w:hAnsi="Arial" w:cs="Arial"/>
              </w:rPr>
              <w:t>fora dele. Clubes de futebol são empresas multimilionárias, com marcas globais e legiões de fãs que consomem produtos relacionados ao esporte. Transferências de jogadores atingem cifras astronômicas, com clubes gastando fortunas para garantir os serviços d</w:t>
            </w:r>
            <w:r>
              <w:rPr>
                <w:rFonts w:ascii="Arial" w:hAnsi="Arial" w:cs="Arial"/>
              </w:rPr>
              <w:t>os melhores talentos do mundo.</w:t>
            </w:r>
          </w:p>
          <w:p w14:paraId="507C037C" w14:textId="77777777" w:rsidR="00BA08E2" w:rsidRDefault="008B24E9" w:rsidP="00960768">
            <w:pPr>
              <w:snapToGrid w:val="0"/>
              <w:spacing w:after="0" w:line="360" w:lineRule="auto"/>
              <w:jc w:val="both"/>
              <w:rPr>
                <w:rFonts w:ascii="Arial" w:hAnsi="Arial" w:cs="Arial"/>
              </w:rPr>
            </w:pPr>
            <w:r>
              <w:rPr>
                <w:rFonts w:ascii="Arial" w:hAnsi="Arial" w:cs="Arial"/>
              </w:rPr>
              <w:t>No entanto, o futebol também enfrenta desafios significativos, como racismo, corrupção e desigualdade. Organizações e indivíduos estão constantemente trabalhando para enfrentar essas questões e tornar o esporte mais inclusiv</w:t>
            </w:r>
            <w:r>
              <w:rPr>
                <w:rFonts w:ascii="Arial" w:hAnsi="Arial" w:cs="Arial"/>
              </w:rPr>
              <w:t>o e justo para todos os envolvidos.</w:t>
            </w:r>
          </w:p>
          <w:p w14:paraId="409E9758" w14:textId="77777777" w:rsidR="00BA08E2" w:rsidRDefault="008B24E9" w:rsidP="00960768">
            <w:pPr>
              <w:snapToGrid w:val="0"/>
              <w:spacing w:after="0" w:line="360" w:lineRule="auto"/>
              <w:jc w:val="both"/>
              <w:rPr>
                <w:rFonts w:ascii="Arial" w:hAnsi="Arial" w:cs="Arial"/>
              </w:rPr>
            </w:pPr>
            <w:r>
              <w:rPr>
                <w:rFonts w:ascii="Arial" w:hAnsi="Arial" w:cs="Arial"/>
              </w:rPr>
              <w:t>Em resumo, o futebol é muito mais do que um simples jogo. É uma paixão compartilhada por bilhões de pessoas em todo o mundo, uma fonte de alegria, tristeza, emoção e inspiração. E independentemente de onde você esteja n</w:t>
            </w:r>
            <w:r>
              <w:rPr>
                <w:rFonts w:ascii="Arial" w:hAnsi="Arial" w:cs="Arial"/>
              </w:rPr>
              <w:t>o mundo, há uma boa chance de que o futebol faça parte da sua vida de alguma forma.</w:t>
            </w:r>
          </w:p>
          <w:p w14:paraId="1F20E902" w14:textId="77777777" w:rsidR="00BA08E2" w:rsidRDefault="008B24E9" w:rsidP="00960768">
            <w:pPr>
              <w:snapToGrid w:val="0"/>
              <w:spacing w:after="0" w:line="360" w:lineRule="auto"/>
              <w:jc w:val="both"/>
              <w:rPr>
                <w:rFonts w:ascii="Arial" w:hAnsi="Arial" w:cs="Arial"/>
              </w:rPr>
            </w:pPr>
            <w:r>
              <w:rPr>
                <w:rFonts w:ascii="Arial" w:hAnsi="Arial" w:cs="Arial"/>
              </w:rPr>
              <w:t>As escolinhas de futebol desempenham um papel fundamental no desenvolvimento de jovens talentos e na promoção do esporte em comunidades ao redor do mundo. Essas instituiçõe</w:t>
            </w:r>
            <w:r>
              <w:rPr>
                <w:rFonts w:ascii="Arial" w:hAnsi="Arial" w:cs="Arial"/>
              </w:rPr>
              <w:t>s oferecem oportunidades para crianças e adolescentes aprenderem os fundamentos do futebol, desenvolverem suas habilidades atléticas e, em alguns casos, perseguirem sonhos de se tornarem jogadores profissionais.</w:t>
            </w:r>
          </w:p>
          <w:p w14:paraId="4C97A3A1" w14:textId="77777777" w:rsidR="00BA08E2" w:rsidRDefault="008B24E9" w:rsidP="00960768">
            <w:pPr>
              <w:snapToGrid w:val="0"/>
              <w:spacing w:after="0" w:line="360" w:lineRule="auto"/>
              <w:jc w:val="both"/>
              <w:rPr>
                <w:rFonts w:ascii="Arial" w:hAnsi="Arial" w:cs="Arial"/>
              </w:rPr>
            </w:pPr>
            <w:r>
              <w:rPr>
                <w:rFonts w:ascii="Arial" w:hAnsi="Arial" w:cs="Arial"/>
              </w:rPr>
              <w:t>Em uma escolinha de futebol, os jovens gera</w:t>
            </w:r>
            <w:r>
              <w:rPr>
                <w:rFonts w:ascii="Arial" w:hAnsi="Arial" w:cs="Arial"/>
              </w:rPr>
              <w:t>lmente são agrupados por faixa etária e habilidade, recebendo treinamento específico adaptado às suas necessidades e estágios de desenvolvimento. Os treinadores geralmente são ex-jogadores ou profissionais treinados que entendem os aspectos técnicos, tátic</w:t>
            </w:r>
            <w:r>
              <w:rPr>
                <w:rFonts w:ascii="Arial" w:hAnsi="Arial" w:cs="Arial"/>
              </w:rPr>
              <w:t>os e psicológicos do jogo.</w:t>
            </w:r>
          </w:p>
          <w:p w14:paraId="706D3047" w14:textId="77777777" w:rsidR="00BA08E2" w:rsidRDefault="008B24E9" w:rsidP="00960768">
            <w:pPr>
              <w:snapToGrid w:val="0"/>
              <w:spacing w:after="0" w:line="360" w:lineRule="auto"/>
              <w:jc w:val="both"/>
              <w:rPr>
                <w:rFonts w:ascii="Arial" w:hAnsi="Arial" w:cs="Arial"/>
              </w:rPr>
            </w:pPr>
            <w:r>
              <w:rPr>
                <w:rFonts w:ascii="Arial" w:hAnsi="Arial" w:cs="Arial"/>
              </w:rPr>
              <w:t>Além do treinamento em campo, as escolinhas de futebol também enfatizam valores como trabalho em equipe, disciplina, respeito e fair play. Esses aspectos são considerados essenciais não apenas para o sucesso no esporte, mas tamb</w:t>
            </w:r>
            <w:r>
              <w:rPr>
                <w:rFonts w:ascii="Arial" w:hAnsi="Arial" w:cs="Arial"/>
              </w:rPr>
              <w:t>ém para o desenvolvimento pessoal e social dos jovens atletas.</w:t>
            </w:r>
          </w:p>
          <w:p w14:paraId="27E1F700" w14:textId="77777777" w:rsidR="00BA08E2" w:rsidRDefault="008B24E9" w:rsidP="00960768">
            <w:pPr>
              <w:snapToGrid w:val="0"/>
              <w:spacing w:after="0" w:line="360" w:lineRule="auto"/>
              <w:jc w:val="both"/>
              <w:rPr>
                <w:rFonts w:ascii="Arial" w:hAnsi="Arial" w:cs="Arial"/>
              </w:rPr>
            </w:pPr>
            <w:r>
              <w:rPr>
                <w:rFonts w:ascii="Arial" w:hAnsi="Arial" w:cs="Arial"/>
              </w:rPr>
              <w:t>Muitas escolinhas de futebol têm parcerias com clubes profissionais ou academias de futebol que podem oferecer oportunidades de avanço para jogadores talentosos. Os olheiros frequentemente fre</w:t>
            </w:r>
            <w:r>
              <w:rPr>
                <w:rFonts w:ascii="Arial" w:hAnsi="Arial" w:cs="Arial"/>
              </w:rPr>
              <w:t xml:space="preserve">quentam jogos e torneios organizados pelas escolinhas em </w:t>
            </w:r>
            <w:r>
              <w:rPr>
                <w:rFonts w:ascii="Arial" w:hAnsi="Arial" w:cs="Arial"/>
              </w:rPr>
              <w:lastRenderedPageBreak/>
              <w:t>busca de jovens promissores que possam ser integrados às categorias de base de clubes profissionais.</w:t>
            </w:r>
          </w:p>
          <w:p w14:paraId="22CD815C" w14:textId="77777777" w:rsidR="00BA08E2" w:rsidRDefault="008B24E9" w:rsidP="00960768">
            <w:pPr>
              <w:snapToGrid w:val="0"/>
              <w:spacing w:after="0" w:line="360" w:lineRule="auto"/>
              <w:jc w:val="both"/>
              <w:rPr>
                <w:rFonts w:ascii="Arial" w:hAnsi="Arial" w:cs="Arial"/>
              </w:rPr>
            </w:pPr>
            <w:commentRangeStart w:id="2"/>
            <w:r>
              <w:rPr>
                <w:rFonts w:ascii="Arial" w:hAnsi="Arial" w:cs="Arial"/>
              </w:rPr>
              <w:t>Além</w:t>
            </w:r>
            <w:commentRangeEnd w:id="2"/>
            <w:r w:rsidR="00BE4E4F">
              <w:rPr>
                <w:rStyle w:val="Refdecomentrio"/>
              </w:rPr>
              <w:commentReference w:id="2"/>
            </w:r>
            <w:r>
              <w:rPr>
                <w:rFonts w:ascii="Arial" w:hAnsi="Arial" w:cs="Arial"/>
              </w:rPr>
              <w:t xml:space="preserve"> de desenvolver talentos, as escolinhas de futebol desempenham um papel importante na promoçã</w:t>
            </w:r>
            <w:r>
              <w:rPr>
                <w:rFonts w:ascii="Arial" w:hAnsi="Arial" w:cs="Arial"/>
              </w:rPr>
              <w:t>o da atividade física e no combate ao sedentarismo entre crianças e adolescentes. Elas proporcionam um ambiente seguro e estruturado para que os jovens possam se exercitar, socializar e aprender habilidades importantes para a vida.</w:t>
            </w:r>
          </w:p>
          <w:p w14:paraId="40E86F67" w14:textId="77777777" w:rsidR="00BA08E2" w:rsidRDefault="008B24E9" w:rsidP="00960768">
            <w:pPr>
              <w:snapToGrid w:val="0"/>
              <w:spacing w:after="0" w:line="360" w:lineRule="auto"/>
              <w:jc w:val="both"/>
              <w:rPr>
                <w:rFonts w:ascii="Arial" w:hAnsi="Arial" w:cs="Arial"/>
              </w:rPr>
            </w:pPr>
            <w:r>
              <w:rPr>
                <w:rFonts w:ascii="Arial" w:hAnsi="Arial" w:cs="Arial"/>
              </w:rPr>
              <w:t>Em resumo, as escolinha</w:t>
            </w:r>
            <w:r>
              <w:rPr>
                <w:rFonts w:ascii="Arial" w:hAnsi="Arial" w:cs="Arial"/>
              </w:rPr>
              <w:t>s de futebol são um ponto de partida crucial para muitos jovens aspirantes a jogadores profissionais, oferecendo treinamento de qualidade, desenvolvimento pessoal e oportunidades de avanço no esporte. Além disso, elas desempenham um papel importante na pro</w:t>
            </w:r>
            <w:r>
              <w:rPr>
                <w:rFonts w:ascii="Arial" w:hAnsi="Arial" w:cs="Arial"/>
              </w:rPr>
              <w:t>moção da saúde e do bem-estar das crianças e adolescentes em suas comunidades.</w:t>
            </w:r>
          </w:p>
          <w:p w14:paraId="3006991C" w14:textId="77777777" w:rsidR="00BA08E2" w:rsidRDefault="00BA08E2">
            <w:pPr>
              <w:snapToGrid w:val="0"/>
              <w:rPr>
                <w:rFonts w:ascii="Arial" w:hAnsi="Arial" w:cs="Arial"/>
              </w:rPr>
            </w:pPr>
          </w:p>
        </w:tc>
      </w:tr>
    </w:tbl>
    <w:p w14:paraId="3412974A" w14:textId="77777777" w:rsidR="00BA08E2" w:rsidRDefault="008B24E9">
      <w:pPr>
        <w:rPr>
          <w:rFonts w:ascii="Arial" w:hAnsi="Arial" w:cs="Arial"/>
        </w:rPr>
      </w:pPr>
      <w:r>
        <w:rPr>
          <w:rFonts w:ascii="Arial" w:hAnsi="Arial" w:cs="Arial"/>
        </w:rPr>
        <w:lastRenderedPageBreak/>
        <w:t>HIPÓTESE / SOLUÇÃO</w:t>
      </w:r>
    </w:p>
    <w:tbl>
      <w:tblPr>
        <w:tblW w:w="9072" w:type="dxa"/>
        <w:tblInd w:w="-5" w:type="dxa"/>
        <w:tblLook w:val="04A0" w:firstRow="1" w:lastRow="0" w:firstColumn="1" w:lastColumn="0" w:noHBand="0" w:noVBand="1"/>
      </w:tblPr>
      <w:tblGrid>
        <w:gridCol w:w="9072"/>
      </w:tblGrid>
      <w:tr w:rsidR="00BA08E2" w14:paraId="41751915" w14:textId="77777777">
        <w:tc>
          <w:tcPr>
            <w:tcW w:w="9072" w:type="dxa"/>
            <w:tcBorders>
              <w:top w:val="single" w:sz="4" w:space="0" w:color="000000"/>
              <w:left w:val="single" w:sz="4" w:space="0" w:color="000000"/>
              <w:bottom w:val="single" w:sz="4" w:space="0" w:color="000000"/>
              <w:right w:val="single" w:sz="4" w:space="0" w:color="000000"/>
            </w:tcBorders>
          </w:tcPr>
          <w:p w14:paraId="4842B05F" w14:textId="77777777" w:rsidR="00BA08E2" w:rsidRDefault="008B24E9" w:rsidP="00BE4E4F">
            <w:pPr>
              <w:spacing w:after="0" w:line="360" w:lineRule="auto"/>
              <w:jc w:val="both"/>
              <w:rPr>
                <w:rFonts w:ascii="Arial" w:hAnsi="Arial" w:cs="Arial"/>
              </w:rPr>
            </w:pPr>
            <w:commentRangeStart w:id="3"/>
            <w:r>
              <w:rPr>
                <w:rFonts w:ascii="Arial" w:hAnsi="Arial" w:cs="Arial"/>
              </w:rPr>
              <w:t>Desde de pequeno treinava em escolinhas de futebol e lembro como pode funcionar para comandar da melhor essa escolinha, treinei em várias escolinhas então c</w:t>
            </w:r>
            <w:r>
              <w:rPr>
                <w:rFonts w:ascii="Arial" w:hAnsi="Arial" w:cs="Arial"/>
              </w:rPr>
              <w:t xml:space="preserve">reio que </w:t>
            </w:r>
            <w:r w:rsidR="00BE4E4F">
              <w:rPr>
                <w:rFonts w:ascii="Arial" w:hAnsi="Arial" w:cs="Arial"/>
              </w:rPr>
              <w:t>será</w:t>
            </w:r>
            <w:r>
              <w:rPr>
                <w:rFonts w:ascii="Arial" w:hAnsi="Arial" w:cs="Arial"/>
              </w:rPr>
              <w:t xml:space="preserve"> fácil realizar esse projeto.</w:t>
            </w:r>
            <w:commentRangeEnd w:id="3"/>
            <w:r w:rsidR="00BE4E4F">
              <w:rPr>
                <w:rStyle w:val="Refdecomentrio"/>
              </w:rPr>
              <w:commentReference w:id="3"/>
            </w:r>
          </w:p>
        </w:tc>
      </w:tr>
    </w:tbl>
    <w:p w14:paraId="44501C09" w14:textId="77777777" w:rsidR="00BA08E2" w:rsidRDefault="00BA08E2">
      <w:pPr>
        <w:rPr>
          <w:rFonts w:ascii="Arial" w:hAnsi="Arial" w:cs="Arial"/>
        </w:rPr>
      </w:pPr>
    </w:p>
    <w:p w14:paraId="50506434" w14:textId="77777777" w:rsidR="00BA08E2" w:rsidRDefault="00BA08E2">
      <w:pPr>
        <w:rPr>
          <w:rFonts w:ascii="Arial" w:hAnsi="Arial" w:cs="Arial"/>
        </w:rPr>
      </w:pPr>
    </w:p>
    <w:p w14:paraId="3720FE0D" w14:textId="77777777" w:rsidR="00BA08E2" w:rsidRDefault="00BA08E2">
      <w:pPr>
        <w:rPr>
          <w:rFonts w:ascii="Arial" w:hAnsi="Arial" w:cs="Arial"/>
        </w:rPr>
      </w:pPr>
    </w:p>
    <w:p w14:paraId="07BF066D" w14:textId="77777777" w:rsidR="00BA08E2" w:rsidRDefault="008B24E9">
      <w:pPr>
        <w:ind w:right="1134"/>
        <w:rPr>
          <w:rFonts w:ascii="Arial" w:hAnsi="Arial" w:cs="Arial"/>
        </w:rPr>
      </w:pPr>
      <w:r>
        <w:rPr>
          <w:rFonts w:ascii="Arial" w:hAnsi="Arial" w:cs="Arial"/>
        </w:rPr>
        <w:t>DISCIPLINAS ENVOLVIDAS</w:t>
      </w:r>
    </w:p>
    <w:tbl>
      <w:tblPr>
        <w:tblW w:w="9072" w:type="dxa"/>
        <w:tblInd w:w="-5" w:type="dxa"/>
        <w:tblLook w:val="04A0" w:firstRow="1" w:lastRow="0" w:firstColumn="1" w:lastColumn="0" w:noHBand="0" w:noVBand="1"/>
      </w:tblPr>
      <w:tblGrid>
        <w:gridCol w:w="9072"/>
      </w:tblGrid>
      <w:tr w:rsidR="00BA08E2" w14:paraId="3C021C7C" w14:textId="77777777">
        <w:tc>
          <w:tcPr>
            <w:tcW w:w="9072" w:type="dxa"/>
            <w:tcBorders>
              <w:top w:val="single" w:sz="4" w:space="0" w:color="000000"/>
              <w:left w:val="single" w:sz="4" w:space="0" w:color="000000"/>
              <w:bottom w:val="single" w:sz="4" w:space="0" w:color="000000"/>
              <w:right w:val="single" w:sz="4" w:space="0" w:color="000000"/>
            </w:tcBorders>
          </w:tcPr>
          <w:p w14:paraId="466644EF" w14:textId="77777777" w:rsidR="00BA08E2" w:rsidRDefault="008B24E9">
            <w:pPr>
              <w:spacing w:line="360" w:lineRule="auto"/>
              <w:jc w:val="both"/>
              <w:rPr>
                <w:rFonts w:ascii="Arial" w:eastAsia="Arial" w:hAnsi="Arial" w:cs="Arial"/>
              </w:rPr>
            </w:pPr>
            <w:r>
              <w:rPr>
                <w:rFonts w:ascii="Arial" w:eastAsia="Roboto" w:hAnsi="Arial" w:cs="Arial"/>
                <w:b/>
                <w:color w:val="0D0D0D"/>
              </w:rPr>
              <w:t xml:space="preserve">Análise de Projetos e Sistemas: </w:t>
            </w:r>
            <w:r>
              <w:rPr>
                <w:rFonts w:ascii="Arial" w:eastAsia="Arial" w:hAnsi="Arial" w:cs="Arial"/>
              </w:rPr>
              <w:t xml:space="preserve">A análise e projetos de sistemas compreende o planejamento e desenvolvimento de </w:t>
            </w:r>
            <w:hyperlink r:id="rId10">
              <w:r>
                <w:rPr>
                  <w:rFonts w:ascii="Arial" w:eastAsia="Arial" w:hAnsi="Arial" w:cs="Arial"/>
                </w:rPr>
                <w:t>sistemas de informação</w:t>
              </w:r>
            </w:hyperlink>
            <w:r>
              <w:rPr>
                <w:rFonts w:ascii="Arial" w:eastAsia="Arial" w:hAnsi="Arial" w:cs="Arial"/>
              </w:rPr>
              <w:t xml:space="preserve"> para solução de problemas de negócios. Nesse sentido, o analista de sistemas avalia qual é a demanda da organização e, a partir de requisitos pré-estabele</w:t>
            </w:r>
            <w:r>
              <w:rPr>
                <w:rFonts w:ascii="Arial" w:eastAsia="Arial" w:hAnsi="Arial" w:cs="Arial"/>
              </w:rPr>
              <w:t>cidos, desenvolve uma solução customizada para a empresa. Esses projetos de sistemas podem ser utilizados para otimizar processos, automatizar tarefas, reduzir trabalhos manuais, eliminar falhas ou integrar bancos de informações, por exemplo. Todas essas m</w:t>
            </w:r>
            <w:r>
              <w:rPr>
                <w:rFonts w:ascii="Arial" w:eastAsia="Arial" w:hAnsi="Arial" w:cs="Arial"/>
              </w:rPr>
              <w:t>udanças sempre vêm acompanhadas de um objetivo estratégico a ser atingido, como a redução de custos ou a escalabilidade dos negócios, entre outros.</w:t>
            </w:r>
          </w:p>
          <w:p w14:paraId="5C6F6DA6" w14:textId="77777777" w:rsidR="00BA08E2" w:rsidRDefault="008B24E9">
            <w:pPr>
              <w:spacing w:line="360" w:lineRule="auto"/>
              <w:jc w:val="both"/>
              <w:rPr>
                <w:rFonts w:ascii="Arial" w:eastAsia="Roboto" w:hAnsi="Arial" w:cs="Arial"/>
                <w:color w:val="0D0D0D"/>
              </w:rPr>
            </w:pPr>
            <w:r>
              <w:rPr>
                <w:rFonts w:ascii="Arial" w:eastAsia="Roboto" w:hAnsi="Arial" w:cs="Arial"/>
                <w:b/>
                <w:color w:val="0D0D0D"/>
              </w:rPr>
              <w:t xml:space="preserve">Banco de Dados: </w:t>
            </w:r>
            <w:r>
              <w:rPr>
                <w:rFonts w:ascii="Arial" w:eastAsia="Roboto" w:hAnsi="Arial" w:cs="Arial"/>
                <w:color w:val="0D0D0D"/>
              </w:rPr>
              <w:t xml:space="preserve">A disciplina de Banco de Dados aborda o gerenciamento e a organização de grandes volumes de </w:t>
            </w:r>
            <w:r>
              <w:rPr>
                <w:rFonts w:ascii="Arial" w:eastAsia="Roboto" w:hAnsi="Arial" w:cs="Arial"/>
                <w:color w:val="0D0D0D"/>
              </w:rPr>
              <w:t xml:space="preserve">dados de forma eficiente. Envolve o design, implementação e administração de sistemas de gerenciamento de banco de dados (SGBD), garantindo a </w:t>
            </w:r>
            <w:r>
              <w:rPr>
                <w:rFonts w:ascii="Arial" w:eastAsia="Roboto" w:hAnsi="Arial" w:cs="Arial"/>
                <w:color w:val="0D0D0D"/>
              </w:rPr>
              <w:lastRenderedPageBreak/>
              <w:t>integridade, segurança e desempenho dos dados. O conteúdo da disciplina inclui modelagem de dados, linguagens de c</w:t>
            </w:r>
            <w:r>
              <w:rPr>
                <w:rFonts w:ascii="Arial" w:eastAsia="Roboto" w:hAnsi="Arial" w:cs="Arial"/>
                <w:color w:val="0D0D0D"/>
              </w:rPr>
              <w:t>onsulta como SQL, normalização, otimização de consultas, backup e recuperação de dados, além de considerações éticas relacionadas à manipulação de informações. O objetivo é capacitar os alunos a projetar e administrar sistemas de banco de dados que atendam</w:t>
            </w:r>
            <w:r>
              <w:rPr>
                <w:rFonts w:ascii="Arial" w:eastAsia="Roboto" w:hAnsi="Arial" w:cs="Arial"/>
                <w:color w:val="0D0D0D"/>
              </w:rPr>
              <w:t xml:space="preserve"> às necessidades organizacionais.</w:t>
            </w:r>
          </w:p>
          <w:p w14:paraId="39CE5791" w14:textId="77777777" w:rsidR="00BA08E2" w:rsidRDefault="008B24E9" w:rsidP="00E717D2">
            <w:pPr>
              <w:spacing w:line="360" w:lineRule="auto"/>
              <w:jc w:val="both"/>
              <w:rPr>
                <w:rFonts w:ascii="Arial" w:hAnsi="Arial" w:cs="Arial"/>
              </w:rPr>
            </w:pPr>
            <w:r>
              <w:rPr>
                <w:rFonts w:ascii="Arial" w:eastAsia="Roboto" w:hAnsi="Arial" w:cs="Arial"/>
                <w:b/>
                <w:color w:val="0D0D0D"/>
              </w:rPr>
              <w:t xml:space="preserve">Web Design: </w:t>
            </w:r>
            <w:r>
              <w:rPr>
                <w:rFonts w:ascii="Arial" w:eastAsia="Roboto" w:hAnsi="Arial" w:cs="Arial"/>
                <w:color w:val="0D0D0D"/>
              </w:rPr>
              <w:t>Web Design é uma disciplina centrada na criação e aprimoramento da experiência do usuário em ambientes online. Ela envolve o planejamento, design e implementação de interfaces web visualmente atraentes, funcion</w:t>
            </w:r>
            <w:r>
              <w:rPr>
                <w:rFonts w:ascii="Arial" w:eastAsia="Roboto" w:hAnsi="Arial" w:cs="Arial"/>
                <w:color w:val="0D0D0D"/>
              </w:rPr>
              <w:t>ais e intuitivas. Os tópicos incluem o uso de linguagens de marcação (como HTML) e estilização (como CSS), a compreensão de princípios de design, usabilidade, acessibilidade e a integração de elementos interativos por meio de linguagens de programação como</w:t>
            </w:r>
            <w:r>
              <w:rPr>
                <w:rFonts w:ascii="Arial" w:eastAsia="Roboto" w:hAnsi="Arial" w:cs="Arial"/>
                <w:color w:val="0D0D0D"/>
              </w:rPr>
              <w:t xml:space="preserve"> </w:t>
            </w:r>
            <w:proofErr w:type="spellStart"/>
            <w:r>
              <w:rPr>
                <w:rFonts w:ascii="Arial" w:eastAsia="Roboto" w:hAnsi="Arial" w:cs="Arial"/>
                <w:color w:val="0D0D0D"/>
              </w:rPr>
              <w:t>JavaScript</w:t>
            </w:r>
            <w:proofErr w:type="spellEnd"/>
            <w:r>
              <w:rPr>
                <w:rFonts w:ascii="Arial" w:eastAsia="Roboto" w:hAnsi="Arial" w:cs="Arial"/>
                <w:color w:val="0D0D0D"/>
              </w:rPr>
              <w:t>. Além disso, o Web Design geralmente abrange a adaptação para diferentes dispositivos (</w:t>
            </w:r>
            <w:proofErr w:type="spellStart"/>
            <w:r>
              <w:rPr>
                <w:rFonts w:ascii="Arial" w:eastAsia="Roboto" w:hAnsi="Arial" w:cs="Arial"/>
                <w:color w:val="0D0D0D"/>
              </w:rPr>
              <w:t>responsividade</w:t>
            </w:r>
            <w:proofErr w:type="spellEnd"/>
            <w:r>
              <w:rPr>
                <w:rFonts w:ascii="Arial" w:eastAsia="Roboto" w:hAnsi="Arial" w:cs="Arial"/>
                <w:color w:val="0D0D0D"/>
              </w:rPr>
              <w:t>) e a consideração de aspectos de otimização de desempenho. Essa disciplina visa formar profissionais capazes de criar interfaces web atraentes</w:t>
            </w:r>
            <w:r>
              <w:rPr>
                <w:rFonts w:ascii="Arial" w:eastAsia="Roboto" w:hAnsi="Arial" w:cs="Arial"/>
                <w:color w:val="0D0D0D"/>
              </w:rPr>
              <w:t xml:space="preserve"> e eficazes para diferentes públicos e finalidades.</w:t>
            </w:r>
          </w:p>
        </w:tc>
      </w:tr>
    </w:tbl>
    <w:p w14:paraId="380B8D79" w14:textId="77777777" w:rsidR="00BA08E2" w:rsidRDefault="00BA08E2">
      <w:pPr>
        <w:rPr>
          <w:rFonts w:ascii="Arial" w:hAnsi="Arial" w:cs="Arial"/>
        </w:rPr>
      </w:pPr>
    </w:p>
    <w:p w14:paraId="2E3F3F4A" w14:textId="77777777" w:rsidR="00BA08E2" w:rsidRDefault="008B24E9">
      <w:pPr>
        <w:rPr>
          <w:rFonts w:ascii="Arial" w:hAnsi="Arial" w:cs="Arial"/>
        </w:rPr>
      </w:pPr>
      <w:r>
        <w:rPr>
          <w:rFonts w:ascii="Arial" w:hAnsi="Arial" w:cs="Arial"/>
        </w:rPr>
        <w:t>OBJETIVO GERAL</w:t>
      </w:r>
    </w:p>
    <w:tbl>
      <w:tblPr>
        <w:tblW w:w="9072" w:type="dxa"/>
        <w:tblInd w:w="-5" w:type="dxa"/>
        <w:tblLook w:val="04A0" w:firstRow="1" w:lastRow="0" w:firstColumn="1" w:lastColumn="0" w:noHBand="0" w:noVBand="1"/>
      </w:tblPr>
      <w:tblGrid>
        <w:gridCol w:w="9072"/>
      </w:tblGrid>
      <w:tr w:rsidR="00BA08E2" w14:paraId="1FE0DB14" w14:textId="77777777">
        <w:tc>
          <w:tcPr>
            <w:tcW w:w="9072" w:type="dxa"/>
            <w:tcBorders>
              <w:top w:val="single" w:sz="4" w:space="0" w:color="000000"/>
              <w:left w:val="single" w:sz="4" w:space="0" w:color="000000"/>
              <w:bottom w:val="single" w:sz="4" w:space="0" w:color="000000"/>
              <w:right w:val="single" w:sz="4" w:space="0" w:color="000000"/>
            </w:tcBorders>
          </w:tcPr>
          <w:p w14:paraId="4B6BB5AD"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O objetivo geral do projeto é estabelecer e operacionalizar uma escolinha de futebol comunitária que promova o desenvolvimento físico, técnico, social e emocional de crianças e adolesc</w:t>
            </w:r>
            <w:r w:rsidRPr="00E717D2">
              <w:rPr>
                <w:rFonts w:ascii="Arial" w:eastAsia="Calibri" w:hAnsi="Arial" w:cs="Arial"/>
              </w:rPr>
              <w:t>entes, oferecendo uma oportunidade inclusiva para que eles participem de atividades esportivas estruturadas.</w:t>
            </w:r>
          </w:p>
          <w:p w14:paraId="7E2585BC"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1- Identificar a necessidade e demanda na comunidade local para uma escolinha de futebol, por meio de pesquisas e levantamento de dados demográfic</w:t>
            </w:r>
            <w:r w:rsidRPr="00E717D2">
              <w:rPr>
                <w:rFonts w:ascii="Arial" w:eastAsia="Calibri" w:hAnsi="Arial" w:cs="Arial"/>
              </w:rPr>
              <w:t>os.</w:t>
            </w:r>
          </w:p>
          <w:p w14:paraId="00887FFA"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2- Desenvolver um plano de infraestrutura e recursos necessários para o funcionamento da escolinha, incluindo instalações esportivas adequadas, equipamentos, materiais didáticos e recursos humanos (treinadores, assistentes, etc.).</w:t>
            </w:r>
          </w:p>
          <w:p w14:paraId="0FA244E8"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 xml:space="preserve">3- Estabelecer </w:t>
            </w:r>
            <w:r w:rsidRPr="00E717D2">
              <w:rPr>
                <w:rFonts w:ascii="Arial" w:eastAsia="Calibri" w:hAnsi="Arial" w:cs="Arial"/>
              </w:rPr>
              <w:t>parcerias com instituições locais, como escolas, clubes esportivos, órgãos governamentais e empresas, para apoio financeiro, logístico e de divulgação.</w:t>
            </w:r>
          </w:p>
          <w:p w14:paraId="5F3A3CC4"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 xml:space="preserve">4- Criar um currículo de treinamento abrangente que aborde não apenas os aspectos técnicos do futebol, </w:t>
            </w:r>
            <w:r w:rsidRPr="00E717D2">
              <w:rPr>
                <w:rFonts w:ascii="Arial" w:eastAsia="Calibri" w:hAnsi="Arial" w:cs="Arial"/>
              </w:rPr>
              <w:t>mas também os valores essenciais do esporte, como trabalho em equipe, disciplina e respeito.</w:t>
            </w:r>
          </w:p>
          <w:p w14:paraId="583A114B"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lastRenderedPageBreak/>
              <w:t>5- Recrutar e treinar uma equipe de treinadores qualificados e dedicados, capazes de proporcionar um ambiente de aprendizagem positivo e estimulante para os parti</w:t>
            </w:r>
            <w:r w:rsidRPr="00E717D2">
              <w:rPr>
                <w:rFonts w:ascii="Arial" w:eastAsia="Calibri" w:hAnsi="Arial" w:cs="Arial"/>
              </w:rPr>
              <w:t>cipantes da escolinha.</w:t>
            </w:r>
          </w:p>
          <w:p w14:paraId="46B6438F"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6- Implementar programas de inclusão e acesso para garantir que crianças e adolescentes de todas as origens socioeconômicas tenham a oportunidade de participar da escolinha de futebol, independentemente de suas circunstâncias financ</w:t>
            </w:r>
            <w:r w:rsidRPr="00E717D2">
              <w:rPr>
                <w:rFonts w:ascii="Arial" w:eastAsia="Calibri" w:hAnsi="Arial" w:cs="Arial"/>
              </w:rPr>
              <w:t>eiras.</w:t>
            </w:r>
          </w:p>
          <w:p w14:paraId="594AB291"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7- Avaliar continuamente o progresso e o impacto da escolinha de futebol, por meio de avaliações de desempenho dos participantes, feedback dos pais e observação direta dos treinadores, a fim de fazer ajustes e melhorias conforme necessário.</w:t>
            </w:r>
          </w:p>
          <w:p w14:paraId="21B15AEA" w14:textId="77777777" w:rsidR="00BA08E2" w:rsidRPr="00E717D2" w:rsidRDefault="008B24E9" w:rsidP="00E717D2">
            <w:pPr>
              <w:spacing w:after="0" w:line="360" w:lineRule="auto"/>
              <w:jc w:val="both"/>
              <w:rPr>
                <w:rFonts w:ascii="Arial" w:hAnsi="Arial" w:cs="Arial"/>
              </w:rPr>
            </w:pPr>
            <w:r w:rsidRPr="00E717D2">
              <w:rPr>
                <w:rFonts w:ascii="Arial" w:eastAsia="Calibri" w:hAnsi="Arial" w:cs="Arial"/>
              </w:rPr>
              <w:t>Ao des</w:t>
            </w:r>
            <w:r w:rsidRPr="00E717D2">
              <w:rPr>
                <w:rFonts w:ascii="Arial" w:eastAsia="Calibri" w:hAnsi="Arial" w:cs="Arial"/>
              </w:rPr>
              <w:t>membrar o objetivo geral em objetivos específicos, torna-se possível definir metas tangíveis e mensuráveis para orientar a implementação e avaliação do projeto de criação da escolinha de futebol.</w:t>
            </w:r>
          </w:p>
          <w:p w14:paraId="2BF98E9D" w14:textId="77777777" w:rsidR="00BA08E2" w:rsidRDefault="00BA08E2">
            <w:pPr>
              <w:rPr>
                <w:rFonts w:ascii="Arial" w:hAnsi="Arial" w:cs="Arial"/>
              </w:rPr>
            </w:pPr>
          </w:p>
        </w:tc>
      </w:tr>
    </w:tbl>
    <w:p w14:paraId="10415108" w14:textId="77777777" w:rsidR="00BA08E2" w:rsidRDefault="008B24E9">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ook w:val="04A0" w:firstRow="1" w:lastRow="0" w:firstColumn="1" w:lastColumn="0" w:noHBand="0" w:noVBand="1"/>
      </w:tblPr>
      <w:tblGrid>
        <w:gridCol w:w="9072"/>
      </w:tblGrid>
      <w:tr w:rsidR="00BA08E2" w14:paraId="40D6479C" w14:textId="77777777">
        <w:tc>
          <w:tcPr>
            <w:tcW w:w="9072" w:type="dxa"/>
            <w:tcBorders>
              <w:top w:val="single" w:sz="4" w:space="0" w:color="000000"/>
              <w:left w:val="single" w:sz="4" w:space="0" w:color="000000"/>
              <w:bottom w:val="single" w:sz="4" w:space="0" w:color="000000"/>
              <w:right w:val="single" w:sz="4" w:space="0" w:color="000000"/>
            </w:tcBorders>
          </w:tcPr>
          <w:p w14:paraId="34CE4D50" w14:textId="77777777" w:rsidR="00BA08E2" w:rsidRDefault="008B24E9" w:rsidP="00E717D2">
            <w:pPr>
              <w:spacing w:after="0" w:line="360" w:lineRule="auto"/>
              <w:jc w:val="both"/>
              <w:rPr>
                <w:rFonts w:ascii="Arial" w:hAnsi="Arial" w:cs="Arial"/>
              </w:rPr>
            </w:pPr>
            <w:r>
              <w:rPr>
                <w:rFonts w:ascii="Arial" w:eastAsia="Calibri" w:hAnsi="Arial" w:cs="Arial"/>
                <w:lang w:eastAsia="pt-BR"/>
              </w:rPr>
              <w:t>1. Identificar a necessidade e demanda na comunidade local para uma escolinha de futebo</w:t>
            </w:r>
            <w:r>
              <w:rPr>
                <w:rFonts w:ascii="Arial" w:eastAsia="Calibri" w:hAnsi="Arial" w:cs="Arial"/>
                <w:lang w:eastAsia="pt-BR"/>
              </w:rPr>
              <w:t>l:</w:t>
            </w:r>
          </w:p>
          <w:p w14:paraId="6978D2BF"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Realizar pesquisas de mercado e entrevistas com membros da comunidade para entender as preferências e necessidades em relação ao esporte.</w:t>
            </w:r>
          </w:p>
          <w:p w14:paraId="5B39DDAD"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Analisar dados demográficos e socioeconômicos da região para identificar o público-alvo da escolinha.</w:t>
            </w:r>
          </w:p>
          <w:p w14:paraId="55FA0C17" w14:textId="77777777" w:rsidR="00BA08E2" w:rsidRDefault="008B24E9" w:rsidP="00E717D2">
            <w:pPr>
              <w:spacing w:after="0" w:line="360" w:lineRule="auto"/>
              <w:jc w:val="both"/>
              <w:rPr>
                <w:rFonts w:ascii="Arial" w:hAnsi="Arial" w:cs="Arial"/>
              </w:rPr>
            </w:pPr>
            <w:r>
              <w:rPr>
                <w:rFonts w:ascii="Arial" w:eastAsia="Calibri" w:hAnsi="Arial" w:cs="Arial"/>
                <w:lang w:eastAsia="pt-BR"/>
              </w:rPr>
              <w:t>2.</w:t>
            </w:r>
            <w:r>
              <w:rPr>
                <w:rFonts w:ascii="Arial" w:eastAsia="Calibri" w:hAnsi="Arial" w:cs="Arial"/>
                <w:lang w:eastAsia="pt-BR"/>
              </w:rPr>
              <w:t xml:space="preserve"> Desenvolver um plano de infraestrutura e recursos necessários:</w:t>
            </w:r>
          </w:p>
          <w:p w14:paraId="74AEAAD0"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Realizar levantamento das instalações esportivas disponíveis na comunidade e identificar possíveis locais para sediar a escolinha.</w:t>
            </w:r>
          </w:p>
          <w:p w14:paraId="6BDBF34F"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Elaborar um orçamento detalhado para aquisição de e</w:t>
            </w:r>
            <w:r>
              <w:rPr>
                <w:rFonts w:ascii="Arial" w:eastAsia="Calibri" w:hAnsi="Arial" w:cs="Arial"/>
                <w:lang w:eastAsia="pt-BR"/>
              </w:rPr>
              <w:t>quipamentos, materiais didáticos e contratação de pessoal.</w:t>
            </w:r>
          </w:p>
          <w:p w14:paraId="70120061"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Estabelecer um cronograma para a implementação das melhorias necessárias nas instalações e aquisição de recursos.</w:t>
            </w:r>
          </w:p>
          <w:p w14:paraId="7DA56B9E" w14:textId="77777777" w:rsidR="00BA08E2" w:rsidRDefault="008B24E9" w:rsidP="00E717D2">
            <w:pPr>
              <w:spacing w:after="0" w:line="360" w:lineRule="auto"/>
              <w:jc w:val="both"/>
              <w:rPr>
                <w:rFonts w:ascii="Arial" w:hAnsi="Arial" w:cs="Arial"/>
              </w:rPr>
            </w:pPr>
            <w:r>
              <w:rPr>
                <w:rFonts w:ascii="Arial" w:eastAsia="Calibri" w:hAnsi="Arial" w:cs="Arial"/>
                <w:lang w:eastAsia="pt-BR"/>
              </w:rPr>
              <w:t>3. Estabelecer parcerias com instituições locais:</w:t>
            </w:r>
          </w:p>
          <w:p w14:paraId="4E1E7945"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Entrar em contato com </w:t>
            </w:r>
            <w:r>
              <w:rPr>
                <w:rFonts w:ascii="Arial" w:eastAsia="Calibri" w:hAnsi="Arial" w:cs="Arial"/>
                <w:lang w:eastAsia="pt-BR"/>
              </w:rPr>
              <w:t>escolas, clubes esportivos, autoridades municipais e empresas para apresentar o projeto e buscar apoio financeiro, logístico e de divulgação.</w:t>
            </w:r>
          </w:p>
          <w:p w14:paraId="021F2310"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Negociar termos de parceria, incluindo possíveis patrocínios, doações de equipamentos e colaboração na </w:t>
            </w:r>
            <w:r>
              <w:rPr>
                <w:rFonts w:ascii="Arial" w:eastAsia="Calibri" w:hAnsi="Arial" w:cs="Arial"/>
                <w:lang w:eastAsia="pt-BR"/>
              </w:rPr>
              <w:t>divulgação do programa.</w:t>
            </w:r>
          </w:p>
          <w:p w14:paraId="7F90CBDD" w14:textId="77777777" w:rsidR="00BA08E2" w:rsidRDefault="008B24E9" w:rsidP="00E717D2">
            <w:pPr>
              <w:spacing w:after="0" w:line="360" w:lineRule="auto"/>
              <w:jc w:val="both"/>
              <w:rPr>
                <w:rFonts w:ascii="Arial" w:hAnsi="Arial" w:cs="Arial"/>
              </w:rPr>
            </w:pPr>
            <w:r>
              <w:rPr>
                <w:rFonts w:ascii="Arial" w:eastAsia="Calibri" w:hAnsi="Arial" w:cs="Arial"/>
                <w:lang w:eastAsia="pt-BR"/>
              </w:rPr>
              <w:t>4. Criar um currículo de treinamento abrangente:</w:t>
            </w:r>
          </w:p>
          <w:p w14:paraId="70E9E02F" w14:textId="77777777" w:rsidR="00BA08E2" w:rsidRDefault="008B24E9" w:rsidP="00E717D2">
            <w:pPr>
              <w:spacing w:after="0" w:line="360" w:lineRule="auto"/>
              <w:jc w:val="both"/>
              <w:rPr>
                <w:rFonts w:ascii="Arial" w:hAnsi="Arial" w:cs="Arial"/>
              </w:rPr>
            </w:pPr>
            <w:r>
              <w:rPr>
                <w:rFonts w:ascii="Arial" w:eastAsia="Calibri" w:hAnsi="Arial" w:cs="Arial"/>
                <w:lang w:eastAsia="pt-BR"/>
              </w:rPr>
              <w:lastRenderedPageBreak/>
              <w:t xml:space="preserve">   - Designar uma equipe de especialistas em educação física e treinamento esportivo para desenvolver o currículo.</w:t>
            </w:r>
          </w:p>
          <w:p w14:paraId="574A686E"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Definir os objetivos de aprendizagem e os conteúdos programáti</w:t>
            </w:r>
            <w:r>
              <w:rPr>
                <w:rFonts w:ascii="Arial" w:eastAsia="Calibri" w:hAnsi="Arial" w:cs="Arial"/>
                <w:lang w:eastAsia="pt-BR"/>
              </w:rPr>
              <w:t>cos para cada faixa etária e nível de habilidade.</w:t>
            </w:r>
          </w:p>
          <w:p w14:paraId="5C951974"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Incorporar atividades lúdicas e educativas para promover o desenvolvimento integral dos participantes.</w:t>
            </w:r>
          </w:p>
          <w:p w14:paraId="5EFE5AA5" w14:textId="77777777" w:rsidR="00BA08E2" w:rsidRDefault="008B24E9" w:rsidP="00E717D2">
            <w:pPr>
              <w:spacing w:after="0" w:line="360" w:lineRule="auto"/>
              <w:jc w:val="both"/>
              <w:rPr>
                <w:rFonts w:ascii="Arial" w:hAnsi="Arial" w:cs="Arial"/>
              </w:rPr>
            </w:pPr>
            <w:r>
              <w:rPr>
                <w:rFonts w:ascii="Arial" w:eastAsia="Calibri" w:hAnsi="Arial" w:cs="Arial"/>
                <w:lang w:eastAsia="pt-BR"/>
              </w:rPr>
              <w:t>5. Recrutar e treinar uma equipe de treinadores qualificados:</w:t>
            </w:r>
          </w:p>
          <w:p w14:paraId="5EE84E2C"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Abrir inscrições para treinado</w:t>
            </w:r>
            <w:r>
              <w:rPr>
                <w:rFonts w:ascii="Arial" w:eastAsia="Calibri" w:hAnsi="Arial" w:cs="Arial"/>
                <w:lang w:eastAsia="pt-BR"/>
              </w:rPr>
              <w:t>res interessados em fazer parte da equipe da escolinha de futebol.</w:t>
            </w:r>
          </w:p>
          <w:p w14:paraId="110BCCD9"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Realizar processos seletivos e entrevistas para avaliar a experiência e as habilidades dos candidatos.</w:t>
            </w:r>
          </w:p>
          <w:p w14:paraId="0CBE52AA"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Oferecer treinamentos e capacitações regulares para os treinadores, abordand</w:t>
            </w:r>
            <w:r>
              <w:rPr>
                <w:rFonts w:ascii="Arial" w:eastAsia="Calibri" w:hAnsi="Arial" w:cs="Arial"/>
                <w:lang w:eastAsia="pt-BR"/>
              </w:rPr>
              <w:t>o aspectos técnicos, pedagógicos e éticos do treinamento esportivo.</w:t>
            </w:r>
          </w:p>
          <w:p w14:paraId="7C75EF36" w14:textId="77777777" w:rsidR="00BA08E2" w:rsidRDefault="008B24E9" w:rsidP="00E717D2">
            <w:pPr>
              <w:spacing w:after="0" w:line="360" w:lineRule="auto"/>
              <w:jc w:val="both"/>
              <w:rPr>
                <w:rFonts w:ascii="Arial" w:hAnsi="Arial" w:cs="Arial"/>
              </w:rPr>
            </w:pPr>
            <w:r>
              <w:rPr>
                <w:rFonts w:ascii="Arial" w:eastAsia="Calibri" w:hAnsi="Arial" w:cs="Arial"/>
                <w:lang w:eastAsia="pt-BR"/>
              </w:rPr>
              <w:t>6. Implementar programas de inclusão e acesso:</w:t>
            </w:r>
          </w:p>
          <w:p w14:paraId="5366F84E"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Estabelecer políticas de bolsas de estudo ou descontos para famílias de baixa renda.</w:t>
            </w:r>
          </w:p>
          <w:p w14:paraId="3050B4C2"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Organizar eventos de captação de talentos em </w:t>
            </w:r>
            <w:r>
              <w:rPr>
                <w:rFonts w:ascii="Arial" w:eastAsia="Calibri" w:hAnsi="Arial" w:cs="Arial"/>
                <w:lang w:eastAsia="pt-BR"/>
              </w:rPr>
              <w:t xml:space="preserve">comunidades menos favorecidas para identificar jovens talentos </w:t>
            </w:r>
            <w:r w:rsidR="00E717D2">
              <w:rPr>
                <w:rFonts w:ascii="Arial" w:eastAsia="Calibri" w:hAnsi="Arial" w:cs="Arial"/>
                <w:lang w:eastAsia="pt-BR"/>
              </w:rPr>
              <w:t>sub-representações</w:t>
            </w:r>
            <w:r>
              <w:rPr>
                <w:rFonts w:ascii="Arial" w:eastAsia="Calibri" w:hAnsi="Arial" w:cs="Arial"/>
                <w:lang w:eastAsia="pt-BR"/>
              </w:rPr>
              <w:t>.</w:t>
            </w:r>
          </w:p>
          <w:p w14:paraId="233349F3"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Garantir a acessibilidade das instalações e dos recursos da escolinha para crianças com necessidades especiais.</w:t>
            </w:r>
          </w:p>
          <w:p w14:paraId="01A8B018" w14:textId="77777777" w:rsidR="00BA08E2" w:rsidRDefault="008B24E9" w:rsidP="00E717D2">
            <w:pPr>
              <w:spacing w:after="0" w:line="360" w:lineRule="auto"/>
              <w:jc w:val="both"/>
              <w:rPr>
                <w:rFonts w:ascii="Arial" w:hAnsi="Arial" w:cs="Arial"/>
              </w:rPr>
            </w:pPr>
            <w:r>
              <w:rPr>
                <w:rFonts w:ascii="Arial" w:eastAsia="Calibri" w:hAnsi="Arial" w:cs="Arial"/>
                <w:lang w:eastAsia="pt-BR"/>
              </w:rPr>
              <w:t>7. Avaliar continuamente o progresso e o impacto da esco</w:t>
            </w:r>
            <w:r>
              <w:rPr>
                <w:rFonts w:ascii="Arial" w:eastAsia="Calibri" w:hAnsi="Arial" w:cs="Arial"/>
                <w:lang w:eastAsia="pt-BR"/>
              </w:rPr>
              <w:t>linha de futebol:</w:t>
            </w:r>
          </w:p>
          <w:p w14:paraId="3F7840C4"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Implementar sistemas de monitoramento e avaliação para acompanhar o desempenho dos participantes, a satisfação dos pais e o cumprimento dos objetivos do programa.</w:t>
            </w:r>
          </w:p>
          <w:p w14:paraId="035973F4"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Realizar pesquisas de feedback e entrevistas com os envolvidos </w:t>
            </w:r>
            <w:r>
              <w:rPr>
                <w:rFonts w:ascii="Arial" w:eastAsia="Calibri" w:hAnsi="Arial" w:cs="Arial"/>
                <w:lang w:eastAsia="pt-BR"/>
              </w:rPr>
              <w:t>para identificar pontos fortes e áreas de melhoria.</w:t>
            </w:r>
          </w:p>
          <w:p w14:paraId="19C200EE" w14:textId="77777777" w:rsidR="00BA08E2" w:rsidRDefault="008B24E9" w:rsidP="00E717D2">
            <w:pPr>
              <w:spacing w:after="0" w:line="360" w:lineRule="auto"/>
              <w:jc w:val="both"/>
              <w:rPr>
                <w:rFonts w:ascii="Arial" w:hAnsi="Arial" w:cs="Arial"/>
              </w:rPr>
            </w:pPr>
            <w:r>
              <w:rPr>
                <w:rFonts w:ascii="Arial" w:eastAsia="Calibri" w:hAnsi="Arial" w:cs="Arial"/>
                <w:lang w:eastAsia="pt-BR"/>
              </w:rPr>
              <w:t xml:space="preserve">   - Utilizar os resultados das avaliações para fazer ajustes no programa e melhorar continuamente a qualidade dos serviços oferecidos pela escolinha de futebol.</w:t>
            </w:r>
          </w:p>
          <w:p w14:paraId="42AA6129" w14:textId="77777777" w:rsidR="00BA08E2" w:rsidRDefault="008B24E9" w:rsidP="00E717D2">
            <w:pPr>
              <w:spacing w:line="360" w:lineRule="auto"/>
              <w:jc w:val="both"/>
              <w:rPr>
                <w:rFonts w:ascii="Arial" w:hAnsi="Arial" w:cs="Arial"/>
              </w:rPr>
            </w:pPr>
            <w:r>
              <w:rPr>
                <w:rFonts w:ascii="Arial" w:eastAsia="Calibri" w:hAnsi="Arial" w:cs="Arial"/>
                <w:lang w:eastAsia="pt-BR"/>
              </w:rPr>
              <w:t>Ao detalhar essas ações específicas, você</w:t>
            </w:r>
            <w:r>
              <w:rPr>
                <w:rFonts w:ascii="Arial" w:eastAsia="Calibri" w:hAnsi="Arial" w:cs="Arial"/>
                <w:lang w:eastAsia="pt-BR"/>
              </w:rPr>
              <w:t xml:space="preserve"> terá um plano claro e abrangente para guiar a implementação do projeto de criação da escolinha de futebol e alcançar os objetivos delineados anteriormente.</w:t>
            </w:r>
          </w:p>
          <w:p w14:paraId="1D5E2C4D" w14:textId="77777777" w:rsidR="00BA08E2" w:rsidRDefault="00BA08E2">
            <w:pPr>
              <w:rPr>
                <w:rFonts w:ascii="Arial" w:eastAsia="Calibri" w:hAnsi="Arial" w:cs="Arial"/>
                <w:lang w:eastAsia="pt-BR"/>
              </w:rPr>
            </w:pPr>
          </w:p>
        </w:tc>
      </w:tr>
    </w:tbl>
    <w:p w14:paraId="77860A01" w14:textId="77777777" w:rsidR="00BA08E2" w:rsidRDefault="00BA08E2">
      <w:pPr>
        <w:rPr>
          <w:rFonts w:ascii="Arial" w:hAnsi="Arial" w:cs="Arial"/>
        </w:rPr>
      </w:pPr>
    </w:p>
    <w:p w14:paraId="6C3ABC80" w14:textId="77777777" w:rsidR="00BA08E2" w:rsidRDefault="008B24E9">
      <w:pPr>
        <w:spacing w:line="360" w:lineRule="auto"/>
        <w:rPr>
          <w:rFonts w:ascii="Arial" w:eastAsia="Arial" w:hAnsi="Arial" w:cs="Arial"/>
        </w:rPr>
      </w:pPr>
      <w:r>
        <w:rPr>
          <w:rFonts w:ascii="Arial" w:eastAsia="Arial" w:hAnsi="Arial" w:cs="Arial"/>
        </w:rPr>
        <w:t xml:space="preserve"> </w:t>
      </w:r>
    </w:p>
    <w:p w14:paraId="245E6952" w14:textId="77777777" w:rsidR="00E717D2" w:rsidRDefault="00F33B41">
      <w:pPr>
        <w:spacing w:line="360" w:lineRule="auto"/>
        <w:rPr>
          <w:rFonts w:ascii="Arial" w:hAnsi="Arial" w:cs="Arial"/>
        </w:rPr>
      </w:pPr>
      <w:r>
        <w:rPr>
          <w:rFonts w:ascii="Arial" w:eastAsia="Arial" w:hAnsi="Arial" w:cs="Arial"/>
        </w:rPr>
        <w:t xml:space="preserve"> </w:t>
      </w:r>
    </w:p>
    <w:p w14:paraId="54FB3B24" w14:textId="77777777" w:rsidR="00BA08E2" w:rsidRDefault="008B24E9">
      <w:pPr>
        <w:spacing w:line="360" w:lineRule="auto"/>
        <w:rPr>
          <w:rFonts w:ascii="Arial" w:hAnsi="Arial" w:cs="Arial"/>
        </w:rPr>
      </w:pPr>
      <w:r>
        <w:rPr>
          <w:rFonts w:ascii="Arial" w:hAnsi="Arial" w:cs="Arial"/>
        </w:rPr>
        <w:lastRenderedPageBreak/>
        <w:t>PROCEDIMENTOS METODOLÓGICOS</w:t>
      </w:r>
    </w:p>
    <w:tbl>
      <w:tblPr>
        <w:tblW w:w="9072" w:type="dxa"/>
        <w:tblInd w:w="-5" w:type="dxa"/>
        <w:tblLook w:val="04A0" w:firstRow="1" w:lastRow="0" w:firstColumn="1" w:lastColumn="0" w:noHBand="0" w:noVBand="1"/>
      </w:tblPr>
      <w:tblGrid>
        <w:gridCol w:w="9072"/>
      </w:tblGrid>
      <w:tr w:rsidR="00BA08E2" w14:paraId="5F8F89D9" w14:textId="77777777">
        <w:tc>
          <w:tcPr>
            <w:tcW w:w="9072" w:type="dxa"/>
            <w:tcBorders>
              <w:top w:val="single" w:sz="4" w:space="0" w:color="000000"/>
              <w:left w:val="single" w:sz="4" w:space="0" w:color="000000"/>
              <w:bottom w:val="single" w:sz="4" w:space="0" w:color="000000"/>
              <w:right w:val="single" w:sz="4" w:space="0" w:color="000000"/>
            </w:tcBorders>
          </w:tcPr>
          <w:p w14:paraId="4518B170" w14:textId="77777777" w:rsidR="00BA08E2" w:rsidDel="003F24F4" w:rsidRDefault="008B24E9" w:rsidP="003F24F4">
            <w:pPr>
              <w:spacing w:line="360" w:lineRule="auto"/>
              <w:jc w:val="both"/>
              <w:rPr>
                <w:del w:id="4" w:author="Aparecida Ferreira" w:date="2024-08-20T11:31:00Z"/>
                <w:rFonts w:ascii="Arial" w:hAnsi="Arial" w:cs="Arial"/>
              </w:rPr>
              <w:pPrChange w:id="5" w:author="Aparecida Ferreira" w:date="2024-08-20T11:31:00Z">
                <w:pPr>
                  <w:spacing w:line="360" w:lineRule="auto"/>
                </w:pPr>
              </w:pPrChange>
            </w:pPr>
            <w:del w:id="6" w:author="Aparecida Ferreira" w:date="2024-08-20T11:31:00Z">
              <w:r w:rsidRPr="003F24F4" w:rsidDel="003F24F4">
                <w:rPr>
                  <w:rFonts w:ascii="Arial" w:hAnsi="Arial" w:cs="Arial"/>
                  <w:b/>
                  <w:bCs/>
                  <w:color w:val="000000"/>
                  <w:highlight w:val="yellow"/>
                </w:rPr>
                <w:delText>BIBLIOGRÁFICA</w:delText>
              </w:r>
              <w:r w:rsidRPr="003F24F4" w:rsidDel="003F24F4">
                <w:rPr>
                  <w:rFonts w:ascii="Arial" w:hAnsi="Arial" w:cs="Arial"/>
                  <w:b/>
                  <w:bCs/>
                  <w:highlight w:val="yellow"/>
                </w:rPr>
                <w:delText xml:space="preserve"> :</w:delText>
              </w:r>
              <w:r w:rsidRPr="003F24F4" w:rsidDel="003F24F4">
                <w:rPr>
                  <w:rFonts w:ascii="Arial" w:hAnsi="Arial" w:cs="Arial"/>
                  <w:highlight w:val="yellow"/>
                </w:rPr>
                <w:delText xml:space="preserve"> Este método envolve a busca e revisão de literatur</w:delText>
              </w:r>
              <w:r w:rsidRPr="003F24F4" w:rsidDel="003F24F4">
                <w:rPr>
                  <w:rFonts w:ascii="Arial" w:hAnsi="Arial" w:cs="Arial"/>
                  <w:highlight w:val="yellow"/>
                </w:rPr>
                <w:delText>a existente relacionada ao tema da escolinha de futebol. Serão consultados livros, artigos científicos, teses, dissertações e outras fontes acadêmicas e técnicas relevantes. A pesquisa bibliográfica fornecerá uma base teórica sólida e insights sobre as mel</w:delText>
              </w:r>
              <w:r w:rsidRPr="003F24F4" w:rsidDel="003F24F4">
                <w:rPr>
                  <w:rFonts w:ascii="Arial" w:hAnsi="Arial" w:cs="Arial"/>
                  <w:highlight w:val="yellow"/>
                </w:rPr>
                <w:delText>hores práticas no campo do treinamento esportivo e desenvolvimento de jovens atletas.</w:delText>
              </w:r>
            </w:del>
          </w:p>
          <w:p w14:paraId="5F5BFBF7" w14:textId="77777777" w:rsidR="00BA08E2" w:rsidDel="003F24F4" w:rsidRDefault="008B24E9" w:rsidP="003F24F4">
            <w:pPr>
              <w:spacing w:line="360" w:lineRule="auto"/>
              <w:jc w:val="both"/>
              <w:rPr>
                <w:del w:id="7" w:author="Aparecida Ferreira" w:date="2024-08-20T11:31:00Z"/>
              </w:rPr>
              <w:pPrChange w:id="8" w:author="Aparecida Ferreira" w:date="2024-08-20T11:31:00Z">
                <w:pPr>
                  <w:spacing w:line="360" w:lineRule="auto"/>
                </w:pPr>
              </w:pPrChange>
            </w:pPr>
            <w:del w:id="9" w:author="Aparecida Ferreira" w:date="2024-08-20T11:31:00Z">
              <w:r w:rsidDel="003F24F4">
                <w:rPr>
                  <w:rFonts w:ascii="Arial" w:hAnsi="Arial" w:cs="Arial"/>
                  <w:b/>
                  <w:bCs/>
                </w:rPr>
                <w:delText xml:space="preserve">PESQUISA DE CAMPOS : </w:delText>
              </w:r>
            </w:del>
            <w:r>
              <w:rPr>
                <w:rFonts w:ascii="Arial" w:hAnsi="Arial" w:cs="Arial"/>
              </w:rPr>
              <w:t>A pesquisa de campo envolve a coleta de dados primários diretamente da comunidade local onde a escolinha de futebol será implementada. Serão realizad</w:t>
            </w:r>
            <w:r>
              <w:rPr>
                <w:rFonts w:ascii="Arial" w:hAnsi="Arial" w:cs="Arial"/>
              </w:rPr>
              <w:t>as observações diretas do ambiente, das instalações esportivas disponíveis e das atividades esportivas em andamento na região. Além disso, serão aplicados questionários ou entrevistas para obter informações sobre as necessidades, preferências e expectativa</w:t>
            </w:r>
            <w:r>
              <w:rPr>
                <w:rFonts w:ascii="Arial" w:hAnsi="Arial" w:cs="Arial"/>
              </w:rPr>
              <w:t>s dos potenciais participantes, seus pais e outros membros da comunidade.</w:t>
            </w:r>
            <w:ins w:id="10" w:author="Aparecida Ferreira" w:date="2024-08-20T11:31:00Z">
              <w:r w:rsidR="003F24F4">
                <w:rPr>
                  <w:rFonts w:ascii="Arial" w:hAnsi="Arial" w:cs="Arial"/>
                </w:rPr>
                <w:t xml:space="preserve"> </w:t>
              </w:r>
            </w:ins>
          </w:p>
          <w:p w14:paraId="66DE0A3F" w14:textId="77777777" w:rsidR="00BA08E2" w:rsidDel="003F24F4" w:rsidRDefault="008B24E9" w:rsidP="003F24F4">
            <w:pPr>
              <w:spacing w:line="360" w:lineRule="auto"/>
              <w:jc w:val="both"/>
              <w:rPr>
                <w:del w:id="11" w:author="Aparecida Ferreira" w:date="2024-08-20T11:32:00Z"/>
              </w:rPr>
              <w:pPrChange w:id="12" w:author="Aparecida Ferreira" w:date="2024-08-20T11:31:00Z">
                <w:pPr>
                  <w:spacing w:line="360" w:lineRule="auto"/>
                </w:pPr>
              </w:pPrChange>
            </w:pPr>
            <w:del w:id="13" w:author="Aparecida Ferreira" w:date="2024-08-20T11:31:00Z">
              <w:r w:rsidDel="003F24F4">
                <w:rPr>
                  <w:rFonts w:ascii="Arial" w:hAnsi="Arial" w:cs="Arial"/>
                  <w:b/>
                  <w:bCs/>
                </w:rPr>
                <w:delText xml:space="preserve">ENTREVISTA : </w:delText>
              </w:r>
            </w:del>
            <w:r>
              <w:rPr>
                <w:rFonts w:ascii="Arial" w:hAnsi="Arial" w:cs="Arial"/>
              </w:rPr>
              <w:t>Entrevistas serão conduzidas com partes interessadas chave, como autoridades municipais, representantes de clubes esportivos locais, educadores físicos, treinadores de f</w:t>
            </w:r>
            <w:r>
              <w:rPr>
                <w:rFonts w:ascii="Arial" w:hAnsi="Arial" w:cs="Arial"/>
              </w:rPr>
              <w:t>utebol e pais de potenciais participantes da escolinha. As entrevistas fornecerão insights qualitativos sobre questões importantes, como infraestrutura disponível, demanda por programas esportivos, desafios enfrentados pela comunidade e oportunidades de co</w:t>
            </w:r>
            <w:r>
              <w:rPr>
                <w:rFonts w:ascii="Arial" w:hAnsi="Arial" w:cs="Arial"/>
              </w:rPr>
              <w:t>laboração.</w:t>
            </w:r>
            <w:ins w:id="14" w:author="Aparecida Ferreira" w:date="2024-08-20T11:32:00Z">
              <w:r w:rsidR="003F24F4">
                <w:rPr>
                  <w:rFonts w:ascii="Arial" w:hAnsi="Arial" w:cs="Arial"/>
                </w:rPr>
                <w:t xml:space="preserve"> </w:t>
              </w:r>
            </w:ins>
          </w:p>
          <w:p w14:paraId="6F3BF2B8" w14:textId="77777777" w:rsidR="00BA08E2" w:rsidRDefault="008B24E9" w:rsidP="003F24F4">
            <w:pPr>
              <w:spacing w:line="360" w:lineRule="auto"/>
              <w:jc w:val="both"/>
              <w:pPrChange w:id="15" w:author="Aparecida Ferreira" w:date="2024-08-20T11:32:00Z">
                <w:pPr>
                  <w:spacing w:line="360" w:lineRule="auto"/>
                </w:pPr>
              </w:pPrChange>
            </w:pPr>
            <w:del w:id="16" w:author="Aparecida Ferreira" w:date="2024-08-20T11:32:00Z">
              <w:r w:rsidDel="003F24F4">
                <w:rPr>
                  <w:rFonts w:ascii="Arial" w:hAnsi="Arial" w:cs="Arial"/>
                  <w:b/>
                  <w:bCs/>
                </w:rPr>
                <w:delText xml:space="preserve">LEVANTAMENTO DAS NECESSIDADES : </w:delText>
              </w:r>
            </w:del>
            <w:r>
              <w:rPr>
                <w:rFonts w:ascii="Arial" w:hAnsi="Arial" w:cs="Arial"/>
              </w:rPr>
              <w:t>Este método envolve a aplicação de questionários estruturados ou não estruturados para coletar dados sobre as necessidades específicas da comunidade em relação ao esporte, em particular ao futebol. Os questionário</w:t>
            </w:r>
            <w:r>
              <w:rPr>
                <w:rFonts w:ascii="Arial" w:hAnsi="Arial" w:cs="Arial"/>
              </w:rPr>
              <w:t>s podem abordar temas como acesso a programas esportivos, interesse da comunidade em participar de uma escolinha de futebol, recursos disponíveis e barreiras percebidas para a participação.</w:t>
            </w:r>
          </w:p>
          <w:p w14:paraId="69DB62E5" w14:textId="77777777" w:rsidR="00BA08E2" w:rsidRDefault="00BA08E2">
            <w:pPr>
              <w:spacing w:line="360" w:lineRule="auto"/>
              <w:rPr>
                <w:rFonts w:ascii="Arial" w:hAnsi="Arial" w:cs="Arial"/>
              </w:rPr>
            </w:pPr>
          </w:p>
          <w:p w14:paraId="206DD451" w14:textId="77777777" w:rsidR="00BA08E2" w:rsidRDefault="00BA08E2">
            <w:pPr>
              <w:spacing w:line="360" w:lineRule="auto"/>
              <w:rPr>
                <w:rFonts w:ascii="Arial" w:hAnsi="Arial" w:cs="Arial"/>
                <w:b/>
                <w:bCs/>
              </w:rPr>
            </w:pPr>
          </w:p>
          <w:p w14:paraId="3076FB32" w14:textId="77777777" w:rsidR="00BA08E2" w:rsidRDefault="00BA08E2">
            <w:pPr>
              <w:spacing w:line="360" w:lineRule="auto"/>
              <w:rPr>
                <w:rFonts w:ascii="Arial" w:hAnsi="Arial" w:cs="Arial"/>
              </w:rPr>
            </w:pPr>
          </w:p>
        </w:tc>
      </w:tr>
    </w:tbl>
    <w:p w14:paraId="20A83E1F" w14:textId="77777777" w:rsidR="00BA08E2" w:rsidRDefault="00BA08E2">
      <w:pPr>
        <w:spacing w:line="360" w:lineRule="auto"/>
        <w:rPr>
          <w:rFonts w:ascii="Arial" w:hAnsi="Arial" w:cs="Arial"/>
        </w:rPr>
      </w:pPr>
    </w:p>
    <w:p w14:paraId="71640180" w14:textId="77777777" w:rsidR="00BA08E2" w:rsidRDefault="008B24E9">
      <w:pPr>
        <w:rPr>
          <w:rFonts w:ascii="Arial" w:eastAsia="Arial" w:hAnsi="Arial" w:cs="Arial"/>
        </w:rPr>
      </w:pPr>
      <w:r>
        <w:rPr>
          <w:rFonts w:ascii="Arial" w:eastAsia="Arial" w:hAnsi="Arial" w:cs="Arial"/>
        </w:rPr>
        <w:t xml:space="preserve"> </w:t>
      </w:r>
    </w:p>
    <w:p w14:paraId="249A8E54" w14:textId="77777777" w:rsidR="00BA08E2" w:rsidRDefault="00BA08E2">
      <w:pPr>
        <w:rPr>
          <w:rFonts w:ascii="Arial" w:eastAsia="Arial" w:hAnsi="Arial" w:cs="Arial"/>
        </w:rPr>
      </w:pPr>
    </w:p>
    <w:p w14:paraId="5852E5AF" w14:textId="77777777" w:rsidR="00BA08E2" w:rsidRPr="003F24F4" w:rsidRDefault="008B24E9">
      <w:pPr>
        <w:rPr>
          <w:rFonts w:ascii="Arial" w:hAnsi="Arial" w:cs="Arial"/>
          <w:highlight w:val="yellow"/>
          <w:rPrChange w:id="17" w:author="Aparecida Ferreira" w:date="2024-08-20T11:32:00Z">
            <w:rPr>
              <w:rFonts w:ascii="Arial" w:hAnsi="Arial" w:cs="Arial"/>
            </w:rPr>
          </w:rPrChange>
        </w:rPr>
      </w:pPr>
      <w:r w:rsidRPr="003F24F4">
        <w:rPr>
          <w:rFonts w:ascii="Arial" w:hAnsi="Arial" w:cs="Arial"/>
          <w:highlight w:val="yellow"/>
          <w:rPrChange w:id="18" w:author="Aparecida Ferreira" w:date="2024-08-20T11:32:00Z">
            <w:rPr>
              <w:rFonts w:ascii="Arial" w:hAnsi="Arial" w:cs="Arial"/>
            </w:rPr>
          </w:rPrChange>
        </w:rPr>
        <w:t>BIBLIOGRAFIA</w:t>
      </w:r>
    </w:p>
    <w:tbl>
      <w:tblPr>
        <w:tblW w:w="9072" w:type="dxa"/>
        <w:tblInd w:w="-5" w:type="dxa"/>
        <w:tblLook w:val="04A0" w:firstRow="1" w:lastRow="0" w:firstColumn="1" w:lastColumn="0" w:noHBand="0" w:noVBand="1"/>
      </w:tblPr>
      <w:tblGrid>
        <w:gridCol w:w="9072"/>
      </w:tblGrid>
      <w:tr w:rsidR="00BA08E2" w14:paraId="27DA21EF" w14:textId="77777777">
        <w:tc>
          <w:tcPr>
            <w:tcW w:w="9072" w:type="dxa"/>
            <w:tcBorders>
              <w:top w:val="single" w:sz="4" w:space="0" w:color="000000"/>
              <w:left w:val="single" w:sz="4" w:space="0" w:color="000000"/>
              <w:bottom w:val="single" w:sz="4" w:space="0" w:color="000000"/>
              <w:right w:val="single" w:sz="4" w:space="0" w:color="000000"/>
            </w:tcBorders>
          </w:tcPr>
          <w:p w14:paraId="7F425B1D" w14:textId="77777777" w:rsidR="00BA08E2" w:rsidRPr="003F24F4" w:rsidDel="003F24F4" w:rsidRDefault="008B24E9">
            <w:pPr>
              <w:pStyle w:val="Corpodetexto"/>
              <w:rPr>
                <w:del w:id="19" w:author="Aparecida Ferreira" w:date="2024-08-20T11:32:00Z"/>
                <w:rFonts w:ascii="Arial" w:hAnsi="Arial" w:cs="Arial"/>
                <w:highlight w:val="yellow"/>
                <w:rPrChange w:id="20" w:author="Aparecida Ferreira" w:date="2024-08-20T11:32:00Z">
                  <w:rPr>
                    <w:del w:id="21" w:author="Aparecida Ferreira" w:date="2024-08-20T11:32:00Z"/>
                    <w:rFonts w:ascii="Arial" w:hAnsi="Arial" w:cs="Arial"/>
                  </w:rPr>
                </w:rPrChange>
              </w:rPr>
            </w:pPr>
            <w:del w:id="22" w:author="Aparecida Ferreira" w:date="2024-08-20T11:32:00Z">
              <w:r w:rsidRPr="003F24F4" w:rsidDel="003F24F4">
                <w:rPr>
                  <w:rFonts w:ascii="Arial" w:hAnsi="Arial" w:cs="Arial"/>
                  <w:color w:val="000000"/>
                  <w:highlight w:val="yellow"/>
                  <w:shd w:val="clear" w:color="auto" w:fill="F5F5F5"/>
                  <w:rPrChange w:id="23" w:author="Aparecida Ferreira" w:date="2024-08-20T11:32:00Z">
                    <w:rPr>
                      <w:rFonts w:ascii="Arial" w:hAnsi="Arial" w:cs="Arial"/>
                      <w:color w:val="000000"/>
                      <w:shd w:val="clear" w:color="auto" w:fill="F5F5F5"/>
                    </w:rPr>
                  </w:rPrChange>
                </w:rPr>
                <w:delText xml:space="preserve">1-"Escolinha de Futebol: Da Formação ao Alto </w:delText>
              </w:r>
              <w:r w:rsidRPr="003F24F4" w:rsidDel="003F24F4">
                <w:rPr>
                  <w:rFonts w:ascii="Arial" w:hAnsi="Arial" w:cs="Arial"/>
                  <w:color w:val="000000"/>
                  <w:highlight w:val="yellow"/>
                  <w:shd w:val="clear" w:color="auto" w:fill="F5F5F5"/>
                  <w:rPrChange w:id="24" w:author="Aparecida Ferreira" w:date="2024-08-20T11:32:00Z">
                    <w:rPr>
                      <w:rFonts w:ascii="Arial" w:hAnsi="Arial" w:cs="Arial"/>
                      <w:color w:val="000000"/>
                      <w:shd w:val="clear" w:color="auto" w:fill="F5F5F5"/>
                    </w:rPr>
                  </w:rPrChange>
                </w:rPr>
                <w:delText>Rendimento" de João Augusto Pinto Neto e Nilton Bizarria Jr. Este livro aborda diversos aspectos da criação e gestão de escolinhas de futebol, desde a estruturação do programa de treinamento até a organização administrativa.</w:delText>
              </w:r>
            </w:del>
          </w:p>
          <w:p w14:paraId="2FAE60FF" w14:textId="77777777" w:rsidR="00BA08E2" w:rsidRPr="003F24F4" w:rsidDel="003F24F4" w:rsidRDefault="008B24E9">
            <w:pPr>
              <w:pStyle w:val="Corpodetexto"/>
              <w:rPr>
                <w:del w:id="25" w:author="Aparecida Ferreira" w:date="2024-08-20T11:32:00Z"/>
                <w:rFonts w:ascii="Arial" w:hAnsi="Arial" w:cs="Arial"/>
                <w:highlight w:val="yellow"/>
                <w:rPrChange w:id="26" w:author="Aparecida Ferreira" w:date="2024-08-20T11:32:00Z">
                  <w:rPr>
                    <w:del w:id="27" w:author="Aparecida Ferreira" w:date="2024-08-20T11:32:00Z"/>
                    <w:rFonts w:ascii="Arial" w:hAnsi="Arial" w:cs="Arial"/>
                  </w:rPr>
                </w:rPrChange>
              </w:rPr>
            </w:pPr>
            <w:del w:id="28" w:author="Aparecida Ferreira" w:date="2024-08-20T11:32:00Z">
              <w:r w:rsidRPr="003F24F4" w:rsidDel="003F24F4">
                <w:rPr>
                  <w:rFonts w:ascii="Arial" w:hAnsi="Arial" w:cs="Arial"/>
                  <w:color w:val="000000"/>
                  <w:highlight w:val="yellow"/>
                  <w:shd w:val="clear" w:color="auto" w:fill="F5F5F5"/>
                  <w:rPrChange w:id="29" w:author="Aparecida Ferreira" w:date="2024-08-20T11:32:00Z">
                    <w:rPr>
                      <w:rFonts w:ascii="Arial" w:hAnsi="Arial" w:cs="Arial"/>
                      <w:color w:val="000000"/>
                      <w:shd w:val="clear" w:color="auto" w:fill="F5F5F5"/>
                    </w:rPr>
                  </w:rPrChange>
                </w:rPr>
                <w:delText>2-</w:delText>
              </w:r>
              <w:r w:rsidRPr="003F24F4" w:rsidDel="003F24F4">
                <w:rPr>
                  <w:rFonts w:ascii="Arial" w:hAnsi="Arial" w:cs="Arial"/>
                  <w:color w:val="000000"/>
                  <w:highlight w:val="yellow"/>
                  <w:shd w:val="clear" w:color="auto" w:fill="F5F5F5"/>
                  <w:rPrChange w:id="30" w:author="Aparecida Ferreira" w:date="2024-08-20T11:32:00Z">
                    <w:rPr>
                      <w:rFonts w:ascii="Arial" w:hAnsi="Arial" w:cs="Arial"/>
                      <w:color w:val="000000"/>
                      <w:shd w:val="clear" w:color="auto" w:fill="F5F5F5"/>
                    </w:rPr>
                  </w:rPrChange>
                </w:rPr>
                <w:delText>"Manual de Treinamento de Fut</w:delText>
              </w:r>
              <w:r w:rsidRPr="003F24F4" w:rsidDel="003F24F4">
                <w:rPr>
                  <w:rFonts w:ascii="Arial" w:hAnsi="Arial" w:cs="Arial"/>
                  <w:color w:val="000000"/>
                  <w:highlight w:val="yellow"/>
                  <w:shd w:val="clear" w:color="auto" w:fill="F5F5F5"/>
                  <w:rPrChange w:id="31" w:author="Aparecida Ferreira" w:date="2024-08-20T11:32:00Z">
                    <w:rPr>
                      <w:rFonts w:ascii="Arial" w:hAnsi="Arial" w:cs="Arial"/>
                      <w:color w:val="000000"/>
                      <w:shd w:val="clear" w:color="auto" w:fill="F5F5F5"/>
                    </w:rPr>
                  </w:rPrChange>
                </w:rPr>
                <w:delText xml:space="preserve">ebol - Escolinha" de Renato Caputo. Este </w:delText>
              </w:r>
              <w:r w:rsidRPr="003F24F4" w:rsidDel="003F24F4">
                <w:rPr>
                  <w:highlight w:val="yellow"/>
                  <w:rPrChange w:id="32" w:author="Aparecida Ferreira" w:date="2024-08-20T11:32:00Z">
                    <w:rPr/>
                  </w:rPrChange>
                </w:rPr>
                <w:delText>livr</w:delText>
              </w:r>
              <w:r w:rsidRPr="003F24F4" w:rsidDel="003F24F4">
                <w:rPr>
                  <w:rFonts w:ascii="Arial" w:hAnsi="Arial" w:cs="Arial"/>
                  <w:color w:val="000000"/>
                  <w:highlight w:val="yellow"/>
                  <w:shd w:val="clear" w:color="auto" w:fill="F5F5F5"/>
                  <w:rPrChange w:id="33" w:author="Aparecida Ferreira" w:date="2024-08-20T11:32:00Z">
                    <w:rPr>
                      <w:rFonts w:ascii="Arial" w:hAnsi="Arial" w:cs="Arial"/>
                      <w:color w:val="000000"/>
                      <w:shd w:val="clear" w:color="auto" w:fill="F5F5F5"/>
                    </w:rPr>
                  </w:rPrChange>
                </w:rPr>
                <w:delText>o oferece orientações práticas para treinadores de escolinhas de futebol, incluindo exercícios, jogos e atividades para o desenvolvimento técnico e tático de jovens jogadores.</w:delText>
              </w:r>
            </w:del>
          </w:p>
          <w:p w14:paraId="4FCBDB0C" w14:textId="77777777" w:rsidR="00BA08E2" w:rsidRPr="003F24F4" w:rsidDel="003F24F4" w:rsidRDefault="008B24E9">
            <w:pPr>
              <w:pStyle w:val="Corpodetexto"/>
              <w:rPr>
                <w:del w:id="34" w:author="Aparecida Ferreira" w:date="2024-08-20T11:32:00Z"/>
                <w:rFonts w:ascii="Arial" w:hAnsi="Arial" w:cs="Arial"/>
                <w:highlight w:val="yellow"/>
                <w:rPrChange w:id="35" w:author="Aparecida Ferreira" w:date="2024-08-20T11:32:00Z">
                  <w:rPr>
                    <w:del w:id="36" w:author="Aparecida Ferreira" w:date="2024-08-20T11:32:00Z"/>
                    <w:rFonts w:ascii="Arial" w:hAnsi="Arial" w:cs="Arial"/>
                  </w:rPr>
                </w:rPrChange>
              </w:rPr>
            </w:pPr>
            <w:del w:id="37" w:author="Aparecida Ferreira" w:date="2024-08-20T11:32:00Z">
              <w:r w:rsidRPr="003F24F4" w:rsidDel="003F24F4">
                <w:rPr>
                  <w:rFonts w:ascii="Arial" w:hAnsi="Arial" w:cs="Arial"/>
                  <w:color w:val="000000"/>
                  <w:highlight w:val="yellow"/>
                  <w:shd w:val="clear" w:color="auto" w:fill="F5F5F5"/>
                  <w:rPrChange w:id="38" w:author="Aparecida Ferreira" w:date="2024-08-20T11:32:00Z">
                    <w:rPr>
                      <w:rFonts w:ascii="Arial" w:hAnsi="Arial" w:cs="Arial"/>
                      <w:color w:val="000000"/>
                      <w:shd w:val="clear" w:color="auto" w:fill="F5F5F5"/>
                    </w:rPr>
                  </w:rPrChange>
                </w:rPr>
                <w:delText>3-"Futebol de Base: Construção de u</w:delText>
              </w:r>
              <w:r w:rsidRPr="003F24F4" w:rsidDel="003F24F4">
                <w:rPr>
                  <w:rFonts w:ascii="Arial" w:hAnsi="Arial" w:cs="Arial"/>
                  <w:color w:val="000000"/>
                  <w:highlight w:val="yellow"/>
                  <w:shd w:val="clear" w:color="auto" w:fill="F5F5F5"/>
                  <w:rPrChange w:id="39" w:author="Aparecida Ferreira" w:date="2024-08-20T11:32:00Z">
                    <w:rPr>
                      <w:rFonts w:ascii="Arial" w:hAnsi="Arial" w:cs="Arial"/>
                      <w:color w:val="000000"/>
                      <w:shd w:val="clear" w:color="auto" w:fill="F5F5F5"/>
                    </w:rPr>
                  </w:rPrChange>
                </w:rPr>
                <w:delText>ma Escola de Futebol" de Alexandre Gallo. Neste livro, o ex-jogador e treinador Alexandre Gallo compartilha suas experiências e insights sobre a formação de jogadores de futebol desde a base, incluindo a estruturação de uma escolinha de futebol.</w:delText>
              </w:r>
            </w:del>
          </w:p>
          <w:p w14:paraId="5A9F2EFA" w14:textId="77777777" w:rsidR="00BA08E2" w:rsidRPr="003F24F4" w:rsidRDefault="003F24F4" w:rsidP="003F24F4">
            <w:pPr>
              <w:pStyle w:val="Corpodetexto"/>
              <w:rPr>
                <w:rFonts w:ascii="Arial" w:hAnsi="Arial" w:cs="Arial"/>
                <w:color w:val="000000"/>
                <w:highlight w:val="yellow"/>
                <w:rPrChange w:id="40" w:author="Aparecida Ferreira" w:date="2024-08-20T11:32:00Z">
                  <w:rPr>
                    <w:rFonts w:ascii="Arial" w:hAnsi="Arial" w:cs="Arial"/>
                    <w:color w:val="000000"/>
                    <w:highlight w:val="white"/>
                  </w:rPr>
                </w:rPrChange>
              </w:rPr>
              <w:pPrChange w:id="41" w:author="Aparecida Ferreira" w:date="2024-08-20T11:32:00Z">
                <w:pPr/>
              </w:pPrChange>
            </w:pPr>
            <w:proofErr w:type="gramStart"/>
            <w:ins w:id="42" w:author="Aparecida Ferreira" w:date="2024-08-20T11:32:00Z">
              <w:r w:rsidRPr="003F24F4">
                <w:rPr>
                  <w:rFonts w:ascii="Arial" w:hAnsi="Arial" w:cs="Arial"/>
                  <w:color w:val="000000"/>
                  <w:highlight w:val="yellow"/>
                  <w:rPrChange w:id="43" w:author="Aparecida Ferreira" w:date="2024-08-20T11:32:00Z">
                    <w:rPr>
                      <w:rFonts w:ascii="Arial" w:hAnsi="Arial" w:cs="Arial"/>
                      <w:color w:val="000000"/>
                      <w:highlight w:val="white"/>
                    </w:rPr>
                  </w:rPrChange>
                </w:rPr>
                <w:t>refazer</w:t>
              </w:r>
            </w:ins>
            <w:proofErr w:type="gramEnd"/>
          </w:p>
        </w:tc>
      </w:tr>
    </w:tbl>
    <w:p w14:paraId="7654A3FD" w14:textId="77777777" w:rsidR="00BA08E2" w:rsidRDefault="00BA08E2">
      <w:pPr>
        <w:rPr>
          <w:rFonts w:ascii="Arial" w:hAnsi="Arial" w:cs="Arial"/>
        </w:rPr>
      </w:pPr>
    </w:p>
    <w:p w14:paraId="28241CC5" w14:textId="77777777" w:rsidR="00BA08E2" w:rsidRDefault="00BA08E2">
      <w:pPr>
        <w:rPr>
          <w:rFonts w:ascii="Arial" w:eastAsia="Arial" w:hAnsi="Arial" w:cs="Arial"/>
        </w:rPr>
      </w:pPr>
    </w:p>
    <w:p w14:paraId="0C706EC9" w14:textId="77777777" w:rsidR="00BA08E2" w:rsidRDefault="00BA08E2">
      <w:pPr>
        <w:rPr>
          <w:rFonts w:ascii="Arial" w:eastAsia="Arial" w:hAnsi="Arial" w:cs="Arial"/>
        </w:rPr>
      </w:pPr>
    </w:p>
    <w:p w14:paraId="5056D7DB" w14:textId="77777777" w:rsidR="00BA08E2" w:rsidRDefault="00BA08E2">
      <w:pPr>
        <w:rPr>
          <w:rFonts w:ascii="Arial" w:eastAsia="Arial" w:hAnsi="Arial" w:cs="Arial"/>
        </w:rPr>
      </w:pPr>
    </w:p>
    <w:p w14:paraId="2EA3C74C" w14:textId="77777777" w:rsidR="00BA08E2" w:rsidRDefault="00BA08E2">
      <w:pPr>
        <w:rPr>
          <w:rFonts w:ascii="Arial" w:eastAsia="Arial" w:hAnsi="Arial" w:cs="Arial"/>
        </w:rPr>
      </w:pPr>
    </w:p>
    <w:p w14:paraId="5C21872C" w14:textId="77777777" w:rsidR="00BA08E2" w:rsidDel="003F24F4" w:rsidRDefault="00BA08E2">
      <w:pPr>
        <w:rPr>
          <w:del w:id="44" w:author="Aparecida Ferreira" w:date="2024-08-20T11:32:00Z"/>
          <w:rFonts w:ascii="Arial" w:eastAsia="Arial" w:hAnsi="Arial" w:cs="Arial"/>
        </w:rPr>
      </w:pPr>
    </w:p>
    <w:p w14:paraId="0D4B97A7" w14:textId="77777777" w:rsidR="00BA08E2" w:rsidDel="003F24F4" w:rsidRDefault="00BA08E2">
      <w:pPr>
        <w:rPr>
          <w:del w:id="45" w:author="Aparecida Ferreira" w:date="2024-08-20T11:32:00Z"/>
          <w:rFonts w:ascii="Arial" w:eastAsia="Arial" w:hAnsi="Arial" w:cs="Arial"/>
        </w:rPr>
      </w:pPr>
    </w:p>
    <w:p w14:paraId="28058E07" w14:textId="77777777" w:rsidR="00BA08E2" w:rsidDel="003F24F4" w:rsidRDefault="00BA08E2">
      <w:pPr>
        <w:rPr>
          <w:del w:id="46" w:author="Aparecida Ferreira" w:date="2024-08-20T11:32:00Z"/>
          <w:rFonts w:ascii="Arial" w:eastAsia="Arial" w:hAnsi="Arial" w:cs="Arial"/>
        </w:rPr>
      </w:pPr>
    </w:p>
    <w:p w14:paraId="78266A65" w14:textId="77777777" w:rsidR="00BA08E2" w:rsidDel="003F24F4" w:rsidRDefault="00BA08E2">
      <w:pPr>
        <w:rPr>
          <w:del w:id="47" w:author="Aparecida Ferreira" w:date="2024-08-20T11:32:00Z"/>
          <w:rFonts w:ascii="Arial" w:eastAsia="Arial" w:hAnsi="Arial" w:cs="Arial"/>
        </w:rPr>
      </w:pPr>
    </w:p>
    <w:p w14:paraId="74CCAC4F" w14:textId="77777777" w:rsidR="00BA08E2" w:rsidDel="003F24F4" w:rsidRDefault="00BA08E2">
      <w:pPr>
        <w:rPr>
          <w:del w:id="48" w:author="Aparecida Ferreira" w:date="2024-08-20T11:32:00Z"/>
          <w:rFonts w:ascii="Arial" w:eastAsia="Arial" w:hAnsi="Arial" w:cs="Arial"/>
        </w:rPr>
      </w:pPr>
    </w:p>
    <w:p w14:paraId="6AFB4A35" w14:textId="77777777" w:rsidR="00BA08E2" w:rsidDel="003F24F4" w:rsidRDefault="00BA08E2">
      <w:pPr>
        <w:rPr>
          <w:del w:id="49" w:author="Aparecida Ferreira" w:date="2024-08-20T11:32:00Z"/>
          <w:rFonts w:ascii="Arial" w:eastAsia="Arial" w:hAnsi="Arial" w:cs="Arial"/>
        </w:rPr>
      </w:pPr>
    </w:p>
    <w:p w14:paraId="455AC8AB" w14:textId="77777777" w:rsidR="00BA08E2" w:rsidDel="003F24F4" w:rsidRDefault="00BA08E2">
      <w:pPr>
        <w:rPr>
          <w:del w:id="50" w:author="Aparecida Ferreira" w:date="2024-08-20T11:32:00Z"/>
          <w:rFonts w:ascii="Arial" w:eastAsia="Arial" w:hAnsi="Arial" w:cs="Arial"/>
        </w:rPr>
      </w:pPr>
    </w:p>
    <w:p w14:paraId="46D113E0" w14:textId="77777777" w:rsidR="00BA08E2" w:rsidDel="003F24F4" w:rsidRDefault="00BA08E2">
      <w:pPr>
        <w:rPr>
          <w:del w:id="51" w:author="Aparecida Ferreira" w:date="2024-08-20T11:32:00Z"/>
          <w:rFonts w:ascii="Arial" w:eastAsia="Arial" w:hAnsi="Arial" w:cs="Arial"/>
        </w:rPr>
      </w:pPr>
    </w:p>
    <w:p w14:paraId="5DF4445A" w14:textId="77777777" w:rsidR="00BA08E2" w:rsidDel="003F24F4" w:rsidRDefault="00BA08E2">
      <w:pPr>
        <w:rPr>
          <w:del w:id="52" w:author="Aparecida Ferreira" w:date="2024-08-20T11:32:00Z"/>
          <w:rFonts w:ascii="Arial" w:eastAsia="Arial" w:hAnsi="Arial" w:cs="Arial"/>
        </w:rPr>
      </w:pPr>
    </w:p>
    <w:p w14:paraId="7EEF1193" w14:textId="77777777" w:rsidR="00BA08E2" w:rsidDel="003F24F4" w:rsidRDefault="00BA08E2">
      <w:pPr>
        <w:rPr>
          <w:del w:id="53" w:author="Aparecida Ferreira" w:date="2024-08-20T11:32:00Z"/>
          <w:rFonts w:ascii="Arial" w:eastAsia="Arial" w:hAnsi="Arial" w:cs="Arial"/>
        </w:rPr>
      </w:pPr>
    </w:p>
    <w:p w14:paraId="34822F49" w14:textId="77777777" w:rsidR="00BA08E2" w:rsidDel="003F24F4" w:rsidRDefault="00BA08E2">
      <w:pPr>
        <w:rPr>
          <w:del w:id="54" w:author="Aparecida Ferreira" w:date="2024-08-20T11:32:00Z"/>
          <w:rFonts w:ascii="Arial" w:eastAsia="Arial" w:hAnsi="Arial" w:cs="Arial"/>
        </w:rPr>
      </w:pPr>
    </w:p>
    <w:p w14:paraId="015CD92B" w14:textId="77777777" w:rsidR="00BA08E2" w:rsidDel="003F24F4" w:rsidRDefault="00BA08E2">
      <w:pPr>
        <w:rPr>
          <w:del w:id="55" w:author="Aparecida Ferreira" w:date="2024-08-20T11:32:00Z"/>
          <w:rFonts w:ascii="Arial" w:eastAsia="Arial" w:hAnsi="Arial" w:cs="Arial"/>
        </w:rPr>
      </w:pPr>
    </w:p>
    <w:p w14:paraId="6203EB56" w14:textId="77777777" w:rsidR="00BA08E2" w:rsidDel="003F24F4" w:rsidRDefault="00BA08E2">
      <w:pPr>
        <w:rPr>
          <w:del w:id="56" w:author="Aparecida Ferreira" w:date="2024-08-20T11:32:00Z"/>
          <w:rFonts w:ascii="Arial" w:eastAsia="Arial" w:hAnsi="Arial" w:cs="Arial"/>
        </w:rPr>
      </w:pPr>
    </w:p>
    <w:p w14:paraId="4B681C3B" w14:textId="77777777" w:rsidR="00BA08E2" w:rsidRDefault="008B24E9">
      <w:pPr>
        <w:rPr>
          <w:rFonts w:ascii="Arial" w:hAnsi="Arial" w:cs="Arial"/>
        </w:rPr>
      </w:pPr>
      <w:bookmarkStart w:id="57" w:name="_GoBack"/>
      <w:bookmarkEnd w:id="57"/>
      <w:r>
        <w:rPr>
          <w:rFonts w:ascii="Arial" w:eastAsia="Arial" w:hAnsi="Arial" w:cs="Arial"/>
        </w:rPr>
        <w:t xml:space="preserve"> </w:t>
      </w:r>
      <w:r>
        <w:rPr>
          <w:rFonts w:ascii="Arial" w:hAnsi="Arial" w:cs="Arial"/>
        </w:rPr>
        <w:t>CRONOGRAMA DE ATIVIDADES</w:t>
      </w:r>
    </w:p>
    <w:p w14:paraId="740FEE81" w14:textId="77777777" w:rsidR="00BA08E2" w:rsidRDefault="008B24E9">
      <w:pPr>
        <w:rPr>
          <w:rFonts w:ascii="Arial" w:hAnsi="Arial" w:cs="Arial"/>
        </w:rPr>
      </w:pPr>
      <w:r>
        <w:rPr>
          <w:noProof/>
          <w:lang w:eastAsia="pt-BR"/>
        </w:rPr>
        <w:drawing>
          <wp:inline distT="0" distB="0" distL="0" distR="0" wp14:anchorId="5EDDCAEE" wp14:editId="7DBEF9ED">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1"/>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7"/>
        <w:gridCol w:w="2484"/>
        <w:gridCol w:w="1744"/>
      </w:tblGrid>
      <w:tr w:rsidR="00BA08E2" w14:paraId="13909DB8" w14:textId="77777777">
        <w:trPr>
          <w:jc w:val="right"/>
        </w:trPr>
        <w:tc>
          <w:tcPr>
            <w:tcW w:w="4757" w:type="dxa"/>
            <w:tcBorders>
              <w:top w:val="single" w:sz="4" w:space="0" w:color="000000"/>
              <w:left w:val="single" w:sz="4" w:space="0" w:color="000000"/>
              <w:bottom w:val="single" w:sz="4" w:space="0" w:color="000000"/>
            </w:tcBorders>
          </w:tcPr>
          <w:p w14:paraId="223DBA5C" w14:textId="77777777" w:rsidR="00BA08E2" w:rsidRDefault="008B24E9">
            <w:pPr>
              <w:rPr>
                <w:rFonts w:ascii="Arial" w:hAnsi="Arial" w:cs="Arial"/>
              </w:rPr>
            </w:pPr>
            <w:r>
              <w:rPr>
                <w:rFonts w:ascii="Arial" w:hAnsi="Arial" w:cs="Arial"/>
                <w:b/>
                <w:bCs/>
              </w:rPr>
              <w:t>Autorizado</w:t>
            </w:r>
          </w:p>
        </w:tc>
        <w:tc>
          <w:tcPr>
            <w:tcW w:w="2484" w:type="dxa"/>
            <w:tcBorders>
              <w:top w:val="single" w:sz="4" w:space="0" w:color="000000"/>
              <w:left w:val="single" w:sz="4" w:space="0" w:color="000000"/>
              <w:bottom w:val="single" w:sz="4" w:space="0" w:color="000000"/>
            </w:tcBorders>
          </w:tcPr>
          <w:p w14:paraId="352319B0" w14:textId="77777777" w:rsidR="00BA08E2" w:rsidRDefault="008B24E9">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4" w:type="dxa"/>
            <w:tcBorders>
              <w:top w:val="single" w:sz="4" w:space="0" w:color="000000"/>
              <w:left w:val="single" w:sz="4" w:space="0" w:color="000000"/>
              <w:bottom w:val="single" w:sz="4" w:space="0" w:color="000000"/>
              <w:right w:val="single" w:sz="4" w:space="0" w:color="000000"/>
            </w:tcBorders>
          </w:tcPr>
          <w:p w14:paraId="1E9D4C9B" w14:textId="77777777" w:rsidR="00BA08E2" w:rsidRDefault="008B24E9">
            <w:pPr>
              <w:rPr>
                <w:rFonts w:ascii="Arial" w:hAnsi="Arial" w:cs="Arial"/>
              </w:rPr>
            </w:pPr>
            <w:r>
              <w:rPr>
                <w:rFonts w:ascii="Arial" w:hAnsi="Arial" w:cs="Arial"/>
                <w:b/>
                <w:bCs/>
              </w:rPr>
              <w:t>Data</w:t>
            </w:r>
          </w:p>
        </w:tc>
      </w:tr>
      <w:tr w:rsidR="00BA08E2" w14:paraId="1BC51CC1" w14:textId="77777777">
        <w:trPr>
          <w:jc w:val="right"/>
        </w:trPr>
        <w:tc>
          <w:tcPr>
            <w:tcW w:w="4757" w:type="dxa"/>
            <w:tcBorders>
              <w:top w:val="single" w:sz="4" w:space="0" w:color="000000"/>
              <w:left w:val="single" w:sz="4" w:space="0" w:color="000000"/>
              <w:bottom w:val="single" w:sz="4" w:space="0" w:color="000000"/>
            </w:tcBorders>
          </w:tcPr>
          <w:p w14:paraId="2DFF534B" w14:textId="77777777" w:rsidR="00BA08E2" w:rsidRDefault="008B24E9">
            <w:pPr>
              <w:rPr>
                <w:rFonts w:ascii="Arial" w:hAnsi="Arial" w:cs="Arial"/>
              </w:rPr>
            </w:pPr>
            <w:r>
              <w:rPr>
                <w:rFonts w:ascii="Arial" w:hAnsi="Arial" w:cs="Arial"/>
              </w:rPr>
              <w:t>Análise de projetos e sistemas:</w:t>
            </w:r>
          </w:p>
          <w:p w14:paraId="372B279C" w14:textId="77777777" w:rsidR="00BA08E2" w:rsidRDefault="008B24E9">
            <w:pPr>
              <w:rPr>
                <w:rFonts w:ascii="Arial" w:hAnsi="Arial" w:cs="Arial"/>
              </w:rPr>
            </w:pPr>
            <w:r>
              <w:rPr>
                <w:rFonts w:ascii="Arial" w:hAnsi="Arial" w:cs="Arial"/>
              </w:rPr>
              <w:t>Banco de dados:</w:t>
            </w:r>
          </w:p>
          <w:p w14:paraId="0D9B4A77" w14:textId="77777777" w:rsidR="00BA08E2" w:rsidRDefault="008B24E9">
            <w:pPr>
              <w:rPr>
                <w:rFonts w:ascii="Arial" w:hAnsi="Arial" w:cs="Arial"/>
              </w:rPr>
            </w:pPr>
            <w:r>
              <w:rPr>
                <w:rFonts w:ascii="Arial" w:hAnsi="Arial" w:cs="Arial"/>
              </w:rPr>
              <w:t>Web design:</w:t>
            </w:r>
          </w:p>
          <w:p w14:paraId="198472F3" w14:textId="77777777" w:rsidR="00BA08E2" w:rsidRDefault="00BA08E2">
            <w:pPr>
              <w:snapToGrid w:val="0"/>
              <w:rPr>
                <w:rFonts w:ascii="Arial" w:hAnsi="Arial" w:cs="Arial"/>
                <w:b/>
                <w:bCs/>
              </w:rPr>
            </w:pPr>
          </w:p>
        </w:tc>
        <w:tc>
          <w:tcPr>
            <w:tcW w:w="2484" w:type="dxa"/>
            <w:tcBorders>
              <w:top w:val="single" w:sz="4" w:space="0" w:color="000000"/>
              <w:left w:val="single" w:sz="4" w:space="0" w:color="000000"/>
              <w:bottom w:val="single" w:sz="4" w:space="0" w:color="000000"/>
            </w:tcBorders>
          </w:tcPr>
          <w:p w14:paraId="093AA534" w14:textId="77777777" w:rsidR="00BA08E2" w:rsidRDefault="008B24E9">
            <w:pPr>
              <w:snapToGrid w:val="0"/>
              <w:rPr>
                <w:rFonts w:ascii="Arial" w:hAnsi="Arial" w:cs="Arial"/>
                <w:b/>
                <w:bCs/>
              </w:rPr>
            </w:pPr>
            <w:r>
              <w:rPr>
                <w:rFonts w:ascii="Arial" w:hAnsi="Arial" w:cs="Arial"/>
                <w:b/>
                <w:bCs/>
              </w:rPr>
              <w:t>Aparecida</w:t>
            </w:r>
          </w:p>
          <w:p w14:paraId="29E075F6" w14:textId="77777777" w:rsidR="00BA08E2" w:rsidRDefault="00BA08E2">
            <w:pPr>
              <w:snapToGrid w:val="0"/>
              <w:rPr>
                <w:rFonts w:ascii="Arial" w:hAnsi="Arial" w:cs="Arial"/>
                <w:b/>
                <w:bCs/>
              </w:rPr>
            </w:pPr>
          </w:p>
          <w:p w14:paraId="231A2F71" w14:textId="77777777" w:rsidR="00BA08E2" w:rsidRDefault="00BA08E2">
            <w:pPr>
              <w:snapToGrid w:val="0"/>
              <w:rPr>
                <w:rFonts w:ascii="Arial" w:hAnsi="Arial" w:cs="Arial"/>
                <w:b/>
                <w:bCs/>
              </w:rPr>
            </w:pPr>
          </w:p>
        </w:tc>
        <w:tc>
          <w:tcPr>
            <w:tcW w:w="1744" w:type="dxa"/>
            <w:tcBorders>
              <w:top w:val="single" w:sz="4" w:space="0" w:color="000000"/>
              <w:left w:val="single" w:sz="4" w:space="0" w:color="000000"/>
              <w:bottom w:val="single" w:sz="4" w:space="0" w:color="000000"/>
              <w:right w:val="single" w:sz="4" w:space="0" w:color="000000"/>
            </w:tcBorders>
          </w:tcPr>
          <w:p w14:paraId="3E9ACA0F" w14:textId="77777777" w:rsidR="00BA08E2" w:rsidRDefault="00BA08E2">
            <w:pPr>
              <w:snapToGrid w:val="0"/>
              <w:rPr>
                <w:rFonts w:ascii="Arial" w:hAnsi="Arial" w:cs="Arial"/>
                <w:b/>
                <w:bCs/>
              </w:rPr>
            </w:pPr>
          </w:p>
          <w:p w14:paraId="53466A47" w14:textId="77777777" w:rsidR="00BA08E2" w:rsidRDefault="00BA08E2">
            <w:pPr>
              <w:snapToGrid w:val="0"/>
              <w:rPr>
                <w:rFonts w:ascii="Arial" w:hAnsi="Arial" w:cs="Arial"/>
                <w:b/>
                <w:bCs/>
              </w:rPr>
            </w:pPr>
          </w:p>
          <w:p w14:paraId="4F6814E9" w14:textId="77777777" w:rsidR="00BA08E2" w:rsidRDefault="00BA08E2">
            <w:pPr>
              <w:snapToGrid w:val="0"/>
              <w:rPr>
                <w:rFonts w:ascii="Arial" w:hAnsi="Arial" w:cs="Arial"/>
                <w:b/>
                <w:bCs/>
              </w:rPr>
            </w:pPr>
          </w:p>
          <w:p w14:paraId="66F716CB" w14:textId="77777777" w:rsidR="00BA08E2" w:rsidRDefault="00BA08E2">
            <w:pPr>
              <w:snapToGrid w:val="0"/>
              <w:rPr>
                <w:rFonts w:ascii="Arial" w:hAnsi="Arial" w:cs="Arial"/>
                <w:b/>
                <w:bCs/>
              </w:rPr>
            </w:pPr>
          </w:p>
          <w:p w14:paraId="30325605" w14:textId="77777777" w:rsidR="00BA08E2" w:rsidRDefault="00BA08E2">
            <w:pPr>
              <w:snapToGrid w:val="0"/>
              <w:rPr>
                <w:rFonts w:ascii="Arial" w:hAnsi="Arial" w:cs="Arial"/>
                <w:b/>
                <w:bCs/>
              </w:rPr>
            </w:pPr>
          </w:p>
          <w:p w14:paraId="161AC35A" w14:textId="77777777" w:rsidR="00BA08E2" w:rsidRDefault="00BA08E2">
            <w:pPr>
              <w:rPr>
                <w:rFonts w:ascii="Arial" w:hAnsi="Arial" w:cs="Arial"/>
                <w:b/>
                <w:bCs/>
              </w:rPr>
            </w:pPr>
          </w:p>
        </w:tc>
      </w:tr>
    </w:tbl>
    <w:p w14:paraId="73ECCF68" w14:textId="77777777" w:rsidR="00BA08E2" w:rsidRDefault="00BA08E2">
      <w:pPr>
        <w:rPr>
          <w:rFonts w:ascii="Arial" w:hAnsi="Arial" w:cs="Arial"/>
          <w:b/>
        </w:rPr>
      </w:pPr>
    </w:p>
    <w:sectPr w:rsidR="00BA08E2">
      <w:headerReference w:type="default" r:id="rId12"/>
      <w:pgSz w:w="11906" w:h="16838"/>
      <w:pgMar w:top="1701" w:right="1134" w:bottom="1134" w:left="1701" w:header="708"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8-20T09:56:00Z" w:initials="AF">
    <w:p w14:paraId="66F5A970" w14:textId="77777777" w:rsidR="00855DA0" w:rsidRDefault="00855DA0">
      <w:pPr>
        <w:pStyle w:val="Textodecomentrio"/>
      </w:pPr>
      <w:r>
        <w:rPr>
          <w:rStyle w:val="Refdecomentrio"/>
        </w:rPr>
        <w:annotationRef/>
      </w:r>
      <w:r>
        <w:t>Qual a referência desse texto</w:t>
      </w:r>
    </w:p>
  </w:comment>
  <w:comment w:id="1" w:author="Aparecida Ferreira" w:date="2024-08-20T09:58:00Z" w:initials="AF">
    <w:p w14:paraId="797214DC" w14:textId="77777777" w:rsidR="00960768" w:rsidRDefault="00960768">
      <w:pPr>
        <w:pStyle w:val="Textodecomentrio"/>
      </w:pPr>
      <w:r>
        <w:rPr>
          <w:rStyle w:val="Refdecomentrio"/>
        </w:rPr>
        <w:annotationRef/>
      </w:r>
      <w:r>
        <w:t>Qual a referência desse texto</w:t>
      </w:r>
    </w:p>
  </w:comment>
  <w:comment w:id="2" w:author="Aparecida Ferreira" w:date="2024-08-20T10:13:00Z" w:initials="AF">
    <w:p w14:paraId="289740B2" w14:textId="77777777" w:rsidR="00BE4E4F" w:rsidRDefault="00BE4E4F">
      <w:pPr>
        <w:pStyle w:val="Textodecomentrio"/>
      </w:pPr>
      <w:r>
        <w:rPr>
          <w:rStyle w:val="Refdecomentrio"/>
        </w:rPr>
        <w:annotationRef/>
      </w:r>
      <w:r>
        <w:t>Qual a referência desse texto</w:t>
      </w:r>
      <w:r>
        <w:t>.</w:t>
      </w:r>
      <w:r w:rsidR="00357F77">
        <w:t xml:space="preserve"> </w:t>
      </w:r>
    </w:p>
    <w:p w14:paraId="4D99C168" w14:textId="77777777" w:rsidR="00357F77" w:rsidRDefault="00357F77">
      <w:pPr>
        <w:pStyle w:val="Textodecomentrio"/>
      </w:pPr>
    </w:p>
  </w:comment>
  <w:comment w:id="3" w:author="Aparecida Ferreira" w:date="2024-08-20T10:12:00Z" w:initials="AF">
    <w:p w14:paraId="1E9D9D55" w14:textId="77777777" w:rsidR="00BE4E4F" w:rsidRDefault="00BE4E4F">
      <w:pPr>
        <w:pStyle w:val="Textodecomentrio"/>
      </w:pPr>
      <w:r>
        <w:rPr>
          <w:rStyle w:val="Refdecomentrio"/>
        </w:rPr>
        <w:annotationRef/>
      </w:r>
      <w:r>
        <w:t xml:space="preserve">Aqui </w:t>
      </w:r>
      <w:proofErr w:type="spellStart"/>
      <w:r>
        <w:t>vc</w:t>
      </w:r>
      <w:proofErr w:type="spellEnd"/>
      <w:r>
        <w:t xml:space="preserve"> precisa colocar o problema que você vai resolver e a solução criada.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5A970" w15:done="0"/>
  <w15:commentEx w15:paraId="797214DC" w15:done="0"/>
  <w15:commentEx w15:paraId="4D99C168" w15:done="0"/>
  <w15:commentEx w15:paraId="1E9D9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3D96A" w14:textId="77777777" w:rsidR="008B24E9" w:rsidRDefault="008B24E9">
      <w:pPr>
        <w:spacing w:after="0" w:line="240" w:lineRule="auto"/>
      </w:pPr>
      <w:r>
        <w:separator/>
      </w:r>
    </w:p>
  </w:endnote>
  <w:endnote w:type="continuationSeparator" w:id="0">
    <w:p w14:paraId="1C01302A" w14:textId="77777777" w:rsidR="008B24E9" w:rsidRDefault="008B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roman"/>
    <w:notTrueType/>
    <w:pitch w:val="default"/>
  </w:font>
  <w:font w:name="Nunito">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5CA90" w14:textId="77777777" w:rsidR="008B24E9" w:rsidRDefault="008B24E9">
      <w:pPr>
        <w:spacing w:after="0" w:line="240" w:lineRule="auto"/>
      </w:pPr>
      <w:r>
        <w:separator/>
      </w:r>
    </w:p>
  </w:footnote>
  <w:footnote w:type="continuationSeparator" w:id="0">
    <w:p w14:paraId="0F3B00D4" w14:textId="77777777" w:rsidR="008B24E9" w:rsidRDefault="008B2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BA08E2" w14:paraId="259C7D03" w14:textId="77777777">
      <w:trPr>
        <w:trHeight w:val="1550"/>
      </w:trPr>
      <w:tc>
        <w:tcPr>
          <w:tcW w:w="1980" w:type="dxa"/>
        </w:tcPr>
        <w:p w14:paraId="44DF6D7F" w14:textId="77777777" w:rsidR="00BA08E2" w:rsidRDefault="008B24E9">
          <w:pPr>
            <w:pStyle w:val="Cabealho"/>
            <w:tabs>
              <w:tab w:val="clear" w:pos="4252"/>
              <w:tab w:val="clear" w:pos="8504"/>
              <w:tab w:val="center" w:pos="4819"/>
              <w:tab w:val="right" w:pos="9639"/>
            </w:tabs>
            <w:spacing w:after="0" w:line="240" w:lineRule="auto"/>
          </w:pPr>
          <w:r>
            <w:rPr>
              <w:noProof/>
              <w:lang w:eastAsia="pt-BR"/>
            </w:rPr>
            <w:drawing>
              <wp:inline distT="0" distB="0" distL="0" distR="0" wp14:anchorId="40210CDC" wp14:editId="4EF73926">
                <wp:extent cx="1047750" cy="971550"/>
                <wp:effectExtent l="0" t="0" r="0" b="0"/>
                <wp:docPr id="2" name="Imagem 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360"/>
                        <pic:cNvPicPr>
                          <a:picLocks noChangeAspect="1" noChangeArrowheads="1"/>
                        </pic:cNvPicPr>
                      </pic:nvPicPr>
                      <pic:blipFill>
                        <a:blip r:embed="rId1"/>
                        <a:stretch>
                          <a:fillRect/>
                        </a:stretch>
                      </pic:blipFill>
                      <pic:spPr bwMode="auto">
                        <a:xfrm>
                          <a:off x="0" y="0"/>
                          <a:ext cx="1047750" cy="971550"/>
                        </a:xfrm>
                        <a:prstGeom prst="rect">
                          <a:avLst/>
                        </a:prstGeom>
                      </pic:spPr>
                    </pic:pic>
                  </a:graphicData>
                </a:graphic>
              </wp:inline>
            </w:drawing>
          </w:r>
        </w:p>
      </w:tc>
      <w:tc>
        <w:tcPr>
          <w:tcW w:w="5528" w:type="dxa"/>
        </w:tcPr>
        <w:p w14:paraId="4A7878F4" w14:textId="77777777" w:rsidR="00BA08E2" w:rsidRDefault="008B24E9">
          <w:pPr>
            <w:pStyle w:val="Cabealho"/>
            <w:spacing w:after="0" w:line="240" w:lineRule="auto"/>
            <w:jc w:val="center"/>
            <w:rPr>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14:paraId="0AC4FDFD" w14:textId="77777777" w:rsidR="00BA08E2" w:rsidRDefault="008B24E9">
          <w:pPr>
            <w:pStyle w:val="Cabealho"/>
            <w:tabs>
              <w:tab w:val="clear" w:pos="4252"/>
              <w:tab w:val="clear" w:pos="8504"/>
              <w:tab w:val="center" w:pos="4819"/>
              <w:tab w:val="right" w:pos="9639"/>
            </w:tabs>
            <w:spacing w:after="0" w:line="240" w:lineRule="auto"/>
          </w:pPr>
          <w:r>
            <w:rPr>
              <w:rFonts w:ascii="Arial Black" w:eastAsia="Arial" w:hAnsi="Arial Black" w:cs="Arial Black"/>
              <w:color w:val="202124"/>
              <w:sz w:val="28"/>
              <w:szCs w:val="28"/>
              <w:shd w:val="clear" w:color="auto" w:fill="FFFFFF"/>
            </w:rPr>
            <w:t>ANÁLISE DE PROJETO E SISTEMA</w:t>
          </w:r>
        </w:p>
      </w:tc>
      <w:tc>
        <w:tcPr>
          <w:tcW w:w="1559" w:type="dxa"/>
        </w:tcPr>
        <w:p w14:paraId="4250821D" w14:textId="77777777" w:rsidR="00BA08E2" w:rsidRDefault="008B24E9">
          <w:pPr>
            <w:pStyle w:val="Cabealho"/>
            <w:tabs>
              <w:tab w:val="clear" w:pos="4252"/>
              <w:tab w:val="clear" w:pos="8504"/>
              <w:tab w:val="center" w:pos="4819"/>
              <w:tab w:val="right" w:pos="9639"/>
            </w:tabs>
            <w:spacing w:after="0" w:line="240" w:lineRule="auto"/>
          </w:pPr>
          <w:r>
            <w:rPr>
              <w:noProof/>
              <w:lang w:eastAsia="pt-BR"/>
            </w:rPr>
            <w:drawing>
              <wp:inline distT="0" distB="0" distL="0" distR="0" wp14:anchorId="7D584FDA" wp14:editId="3FFC515C">
                <wp:extent cx="790575" cy="75247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14:paraId="7F7493D5" w14:textId="77777777" w:rsidR="00BA08E2" w:rsidRDefault="008B24E9">
    <w:pPr>
      <w:pStyle w:val="Cabealho"/>
      <w:tabs>
        <w:tab w:val="clear" w:pos="4252"/>
        <w:tab w:val="clear" w:pos="8504"/>
        <w:tab w:val="center" w:pos="4819"/>
        <w:tab w:val="right" w:pos="9639"/>
      </w:tabs>
    </w:pPr>
    <w: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E2"/>
    <w:rsid w:val="00357F77"/>
    <w:rsid w:val="003F24F4"/>
    <w:rsid w:val="00535454"/>
    <w:rsid w:val="00855DA0"/>
    <w:rsid w:val="008B24E9"/>
    <w:rsid w:val="00960768"/>
    <w:rsid w:val="00BA08E2"/>
    <w:rsid w:val="00BE4E4F"/>
    <w:rsid w:val="00E717D2"/>
    <w:rsid w:val="00F33B41"/>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57F7"/>
  <w15:docId w15:val="{8B6E8FC1-0847-4014-8AAA-65039DA7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rsid w:val="00855DA0"/>
    <w:rPr>
      <w:sz w:val="16"/>
      <w:szCs w:val="16"/>
    </w:rPr>
  </w:style>
  <w:style w:type="paragraph" w:styleId="Textodecomentrio">
    <w:name w:val="annotation text"/>
    <w:basedOn w:val="Normal"/>
    <w:link w:val="TextodecomentrioChar"/>
    <w:rsid w:val="00855DA0"/>
    <w:pPr>
      <w:spacing w:line="240" w:lineRule="auto"/>
    </w:pPr>
    <w:rPr>
      <w:sz w:val="20"/>
      <w:szCs w:val="20"/>
    </w:rPr>
  </w:style>
  <w:style w:type="character" w:customStyle="1" w:styleId="TextodecomentrioChar">
    <w:name w:val="Texto de comentário Char"/>
    <w:basedOn w:val="Fontepargpadro"/>
    <w:link w:val="Textodecomentrio"/>
    <w:rsid w:val="00855DA0"/>
    <w:rPr>
      <w:rFonts w:ascii="Calibri" w:hAnsi="Calibri" w:cs="Calibri"/>
      <w:lang w:eastAsia="zh-CN"/>
    </w:rPr>
  </w:style>
  <w:style w:type="paragraph" w:styleId="Assuntodocomentrio">
    <w:name w:val="annotation subject"/>
    <w:basedOn w:val="Textodecomentrio"/>
    <w:next w:val="Textodecomentrio"/>
    <w:link w:val="AssuntodocomentrioChar"/>
    <w:rsid w:val="00855DA0"/>
    <w:rPr>
      <w:b/>
      <w:bCs/>
    </w:rPr>
  </w:style>
  <w:style w:type="character" w:customStyle="1" w:styleId="AssuntodocomentrioChar">
    <w:name w:val="Assunto do comentário Char"/>
    <w:basedOn w:val="TextodecomentrioChar"/>
    <w:link w:val="Assuntodocomentrio"/>
    <w:rsid w:val="00855DA0"/>
    <w:rPr>
      <w:rFonts w:ascii="Calibri" w:hAnsi="Calibri" w:cs="Calibri"/>
      <w:b/>
      <w:bCs/>
      <w:lang w:eastAsia="zh-CN"/>
    </w:rPr>
  </w:style>
  <w:style w:type="paragraph" w:styleId="Textodebalo">
    <w:name w:val="Balloon Text"/>
    <w:basedOn w:val="Normal"/>
    <w:link w:val="TextodebaloChar1"/>
    <w:rsid w:val="00855DA0"/>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855DA0"/>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ultivix.edu.br/graduacao-ead/sistemas-de-informaca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6C3FA3-818B-4438-899F-11DFAC0E0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2373</Words>
  <Characters>12816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Aparecida Ferreira</cp:lastModifiedBy>
  <cp:revision>2</cp:revision>
  <cp:lastPrinted>2013-03-13T16:42:00Z</cp:lastPrinted>
  <dcterms:created xsi:type="dcterms:W3CDTF">2024-08-20T14:33:00Z</dcterms:created>
  <dcterms:modified xsi:type="dcterms:W3CDTF">2024-08-20T14:33:00Z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